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2A82" w14:textId="4042B601" w:rsidR="006B2F06" w:rsidRDefault="006B2F06" w:rsidP="006B2F06">
      <w:pPr>
        <w:jc w:val="center"/>
        <w:rPr>
          <w:rFonts w:ascii="TH SarabunPSK" w:hAnsi="TH SarabunPSK" w:cs="TH SarabunPSK"/>
          <w:b/>
          <w:bCs/>
          <w:sz w:val="56"/>
          <w:szCs w:val="56"/>
        </w:rPr>
      </w:pPr>
      <w:r w:rsidRPr="00900822">
        <w:rPr>
          <w:noProof/>
          <w:lang w:bidi="ar-SA"/>
        </w:rPr>
        <mc:AlternateContent>
          <mc:Choice Requires="wps">
            <w:drawing>
              <wp:anchor distT="0" distB="0" distL="114300" distR="113665" simplePos="0" relativeHeight="251658240" behindDoc="0" locked="0" layoutInCell="1" allowOverlap="1" wp14:anchorId="04942792" wp14:editId="17666DA8">
                <wp:simplePos x="0" y="0"/>
                <wp:positionH relativeFrom="column">
                  <wp:posOffset>62865</wp:posOffset>
                </wp:positionH>
                <wp:positionV relativeFrom="paragraph">
                  <wp:posOffset>483235</wp:posOffset>
                </wp:positionV>
                <wp:extent cx="5820410" cy="1270"/>
                <wp:effectExtent l="0" t="19050" r="9525" b="19050"/>
                <wp:wrapNone/>
                <wp:docPr id="6" name="ตัวเชื่อมต่อตรง 1"/>
                <wp:cNvGraphicFramePr/>
                <a:graphic xmlns:a="http://schemas.openxmlformats.org/drawingml/2006/main">
                  <a:graphicData uri="http://schemas.microsoft.com/office/word/2010/wordprocessingShape">
                    <wps:wsp>
                      <wps:cNvCnPr/>
                      <wps:spPr>
                        <a:xfrm>
                          <a:off x="0" y="0"/>
                          <a:ext cx="5819760" cy="720"/>
                        </a:xfrm>
                        <a:prstGeom prst="line">
                          <a:avLst/>
                        </a:prstGeom>
                        <a:ln w="2844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D48CB55" id="ตัวเชื่อมต่อตรง 1" o:spid="_x0000_s1026" style="position:absolute;z-index:251658240;visibility:visible;mso-wrap-style:square;mso-wrap-distance-left:9pt;mso-wrap-distance-top:0;mso-wrap-distance-right:8.95pt;mso-wrap-distance-bottom:0;mso-position-horizontal:absolute;mso-position-horizontal-relative:text;mso-position-vertical:absolute;mso-position-vertical-relative:text" from="4.95pt,38.05pt" to="463.2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" strokecolor="#4a7ebb" strokeweight=".79mm"/>
            </w:pict>
          </mc:Fallback>
        </mc:AlternateContent>
      </w:r>
      <w:r w:rsidR="008D6303">
        <w:rPr>
          <w:rFonts w:ascii="TH SarabunPSK" w:hAnsi="TH SarabunPSK" w:cs="TH SarabunPSK"/>
          <w:b/>
          <w:bCs/>
          <w:sz w:val="56"/>
          <w:szCs w:val="56"/>
        </w:rPr>
        <w:t>Lab 2</w:t>
      </w:r>
      <w:r w:rsidRPr="00900822">
        <w:rPr>
          <w:rFonts w:ascii="TH SarabunPSK" w:hAnsi="TH SarabunPSK" w:cs="TH SarabunPSK"/>
          <w:b/>
          <w:bCs/>
          <w:sz w:val="56"/>
          <w:szCs w:val="56"/>
          <w:cs/>
        </w:rPr>
        <w:t>:</w:t>
      </w:r>
      <w:r>
        <w:rPr>
          <w:rFonts w:ascii="TH SarabunPSK" w:hAnsi="TH SarabunPSK" w:cs="TH SarabunPSK"/>
          <w:b/>
          <w:bCs/>
          <w:sz w:val="56"/>
          <w:szCs w:val="56"/>
          <w:cs/>
        </w:rPr>
        <w:t xml:space="preserve"> </w:t>
      </w:r>
      <w:r w:rsidR="008D6303">
        <w:rPr>
          <w:rFonts w:ascii="TH SarabunPSK" w:hAnsi="TH SarabunPSK" w:cs="TH SarabunPSK"/>
          <w:b/>
          <w:bCs/>
          <w:sz w:val="56"/>
          <w:szCs w:val="56"/>
        </w:rPr>
        <w:t>Inheritan</w:t>
      </w:r>
      <w:r w:rsidR="0021784E">
        <w:rPr>
          <w:rFonts w:ascii="TH SarabunPSK" w:hAnsi="TH SarabunPSK" w:cs="TH SarabunPSK"/>
          <w:b/>
          <w:bCs/>
          <w:sz w:val="56"/>
          <w:szCs w:val="56"/>
        </w:rPr>
        <w:t>ce</w:t>
      </w:r>
    </w:p>
    <w:p w14:paraId="53527911" w14:textId="380E6212" w:rsidR="00E0508A" w:rsidRDefault="006B2F06" w:rsidP="00E0508A">
      <w:pPr>
        <w:pStyle w:val="Heading1"/>
        <w:numPr>
          <w:ilvl w:val="0"/>
          <w:numId w:val="1"/>
        </w:numPr>
        <w:rPr>
          <w:rFonts w:ascii="Calibri" w:eastAsia="Calibri" w:hAnsi="Calibri" w:cs="Calibri"/>
          <w:b/>
          <w:sz w:val="36"/>
          <w:szCs w:val="36"/>
        </w:rPr>
      </w:pPr>
      <w:r w:rsidRPr="008C13B4">
        <w:rPr>
          <w:rFonts w:ascii="Cambria" w:hAnsi="Cambria"/>
        </w:rPr>
        <w:t>Instruction</w:t>
      </w:r>
    </w:p>
    <w:p w14:paraId="1DFB692E" w14:textId="77777777" w:rsidR="00E0508A" w:rsidRDefault="00E0508A" w:rsidP="008D6303">
      <w:pPr>
        <w:numPr>
          <w:ilvl w:val="1"/>
          <w:numId w:val="1"/>
        </w:numPr>
        <w:spacing w:after="0" w:line="240" w:lineRule="auto"/>
        <w:rPr>
          <w:rFonts w:ascii="Calibri" w:eastAsia="Calibri" w:hAnsi="Calibri" w:cs="Calibri"/>
          <w:szCs w:val="22"/>
          <w:cs/>
        </w:rPr>
      </w:pPr>
      <w:r>
        <w:rPr>
          <w:rFonts w:ascii="Calibri" w:eastAsia="Calibri" w:hAnsi="Calibri" w:cs="Calibri"/>
          <w:sz w:val="24"/>
          <w:szCs w:val="24"/>
        </w:rPr>
        <w:t>Click the provided link on CourseVille to create your own repository.</w:t>
      </w:r>
    </w:p>
    <w:p w14:paraId="50FEC1AF" w14:textId="3CE0D72B" w:rsidR="00E0508A" w:rsidRDefault="00E0508A" w:rsidP="008D6303">
      <w:pPr>
        <w:numPr>
          <w:ilvl w:val="1"/>
          <w:numId w:val="1"/>
        </w:numPr>
        <w:spacing w:after="0" w:line="240" w:lineRule="auto"/>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2110215_Lab2_20</w:t>
      </w:r>
      <w:r>
        <w:rPr>
          <w:rFonts w:ascii="Calibri" w:eastAsia="Calibri" w:hAnsi="Calibri"/>
          <w:b/>
          <w:sz w:val="24"/>
          <w:szCs w:val="24"/>
        </w:rPr>
        <w:t>21</w:t>
      </w:r>
      <w:r>
        <w:rPr>
          <w:rFonts w:ascii="Calibri" w:eastAsia="Calibri" w:hAnsi="Calibri" w:cs="Calibri"/>
          <w:b/>
          <w:sz w:val="24"/>
          <w:szCs w:val="24"/>
        </w:rPr>
        <w:t>_</w:t>
      </w:r>
      <w:r w:rsidR="000C613E">
        <w:rPr>
          <w:rFonts w:ascii="Calibri" w:eastAsia="Calibri" w:hAnsi="Calibri" w:cs="Calibri"/>
          <w:b/>
          <w:sz w:val="24"/>
          <w:szCs w:val="24"/>
        </w:rPr>
        <w:t>2</w:t>
      </w:r>
      <w:r>
        <w:rPr>
          <w:rFonts w:ascii="Calibri" w:eastAsia="Calibri" w:hAnsi="Calibri" w:cs="Calibri"/>
          <w:b/>
          <w:sz w:val="24"/>
          <w:szCs w:val="24"/>
        </w:rPr>
        <w:t>_{ID}_{FIRSTNAME}</w:t>
      </w:r>
    </w:p>
    <w:p w14:paraId="58592459" w14:textId="2827255C" w:rsidR="00E0508A" w:rsidRPr="008B174D" w:rsidRDefault="00E0508A" w:rsidP="008D6303">
      <w:pPr>
        <w:numPr>
          <w:ilvl w:val="2"/>
          <w:numId w:val="1"/>
        </w:numPr>
        <w:spacing w:after="0" w:line="240" w:lineRule="auto"/>
        <w:rPr>
          <w:ins w:id="0" w:author="Vishnu Kotrajaras" w:date="2022-02-08T22:02:00Z"/>
          <w:rFonts w:ascii="Calibri" w:eastAsia="Calibri" w:hAnsi="Calibri" w:cs="Calibri"/>
          <w:sz w:val="24"/>
          <w:szCs w:val="24"/>
          <w:rPrChange w:id="1" w:author="Vishnu Kotrajaras" w:date="2022-02-08T22:02:00Z">
            <w:rPr>
              <w:ins w:id="2" w:author="Vishnu Kotrajaras" w:date="2022-02-08T22:02:00Z"/>
              <w:rFonts w:ascii="Calibri" w:eastAsia="Calibri" w:hAnsi="Calibri" w:cs="Angsana New"/>
              <w:sz w:val="24"/>
              <w:szCs w:val="24"/>
            </w:rPr>
          </w:rPrChange>
        </w:rPr>
      </w:pPr>
      <w:r>
        <w:rPr>
          <w:rFonts w:ascii="Calibri" w:eastAsia="Calibri" w:hAnsi="Calibri" w:cs="Calibri"/>
          <w:sz w:val="24"/>
          <w:szCs w:val="24"/>
        </w:rPr>
        <w:t>Example:</w:t>
      </w:r>
      <w:r>
        <w:rPr>
          <w:rFonts w:ascii="Calibri" w:eastAsia="Calibri" w:hAnsi="Calibri" w:cs="Angsana New"/>
          <w:b/>
          <w:sz w:val="24"/>
          <w:szCs w:val="24"/>
          <w:cs/>
        </w:rPr>
        <w:t xml:space="preserve"> </w:t>
      </w:r>
      <w:r w:rsidRPr="000C613E">
        <w:rPr>
          <w:rFonts w:eastAsia="Calibri" w:cstheme="minorHAnsi"/>
          <w:b/>
          <w:sz w:val="24"/>
          <w:szCs w:val="24"/>
          <w:cs/>
        </w:rPr>
        <w:t>2110215</w:t>
      </w:r>
      <w:r w:rsidRPr="000C613E">
        <w:rPr>
          <w:rFonts w:eastAsia="Calibri" w:cstheme="minorHAnsi"/>
          <w:b/>
          <w:sz w:val="24"/>
          <w:szCs w:val="24"/>
        </w:rPr>
        <w:t>_Lab</w:t>
      </w:r>
      <w:r w:rsidRPr="000C613E">
        <w:rPr>
          <w:rFonts w:eastAsia="Calibri" w:cstheme="minorHAnsi"/>
          <w:b/>
          <w:sz w:val="24"/>
          <w:szCs w:val="24"/>
          <w:cs/>
        </w:rPr>
        <w:t>2</w:t>
      </w:r>
      <w:r w:rsidRPr="000C613E">
        <w:rPr>
          <w:rFonts w:eastAsia="Calibri" w:cstheme="minorHAnsi"/>
          <w:b/>
          <w:sz w:val="24"/>
          <w:szCs w:val="24"/>
        </w:rPr>
        <w:t>_</w:t>
      </w:r>
      <w:r w:rsidRPr="000C613E">
        <w:rPr>
          <w:rFonts w:eastAsia="Calibri" w:cstheme="minorHAnsi"/>
          <w:b/>
          <w:sz w:val="24"/>
          <w:szCs w:val="24"/>
          <w:cs/>
        </w:rPr>
        <w:t>2021</w:t>
      </w:r>
      <w:r w:rsidRPr="000C613E">
        <w:rPr>
          <w:rFonts w:eastAsia="Calibri" w:cstheme="minorHAnsi"/>
          <w:b/>
          <w:sz w:val="24"/>
          <w:szCs w:val="24"/>
        </w:rPr>
        <w:t>_</w:t>
      </w:r>
      <w:r w:rsidR="000C613E" w:rsidRPr="000C613E">
        <w:rPr>
          <w:rFonts w:eastAsia="Calibri" w:cstheme="minorHAnsi"/>
          <w:b/>
          <w:sz w:val="24"/>
          <w:szCs w:val="24"/>
        </w:rPr>
        <w:t>2</w:t>
      </w:r>
      <w:r w:rsidRPr="000C613E">
        <w:rPr>
          <w:rFonts w:eastAsia="Calibri" w:cstheme="minorHAnsi"/>
          <w:b/>
          <w:sz w:val="24"/>
          <w:szCs w:val="24"/>
        </w:rPr>
        <w:t>_</w:t>
      </w:r>
      <w:r w:rsidRPr="000C613E">
        <w:rPr>
          <w:rFonts w:eastAsia="Calibri" w:cstheme="minorHAnsi"/>
          <w:b/>
          <w:sz w:val="24"/>
          <w:szCs w:val="24"/>
          <w:cs/>
        </w:rPr>
        <w:t>6</w:t>
      </w:r>
      <w:r w:rsidRPr="000C613E">
        <w:rPr>
          <w:rFonts w:eastAsia="Calibri" w:cstheme="minorHAnsi"/>
          <w:b/>
          <w:sz w:val="24"/>
          <w:szCs w:val="24"/>
        </w:rPr>
        <w:t>3</w:t>
      </w:r>
      <w:r w:rsidRPr="000C613E">
        <w:rPr>
          <w:rFonts w:eastAsia="Calibri" w:cstheme="minorHAnsi"/>
          <w:b/>
          <w:sz w:val="24"/>
          <w:szCs w:val="24"/>
          <w:cs/>
        </w:rPr>
        <w:t>31234521</w:t>
      </w:r>
      <w:r w:rsidRPr="000C613E">
        <w:rPr>
          <w:rFonts w:eastAsia="Calibri" w:cstheme="minorHAnsi"/>
          <w:b/>
          <w:sz w:val="24"/>
          <w:szCs w:val="24"/>
        </w:rPr>
        <w:t>_Samatcha</w:t>
      </w:r>
      <w:r>
        <w:rPr>
          <w:rFonts w:ascii="Calibri" w:eastAsia="Calibri" w:hAnsi="Calibri" w:cs="Angsana New"/>
          <w:sz w:val="24"/>
          <w:szCs w:val="24"/>
          <w:cs/>
        </w:rPr>
        <w:t>.</w:t>
      </w:r>
    </w:p>
    <w:p w14:paraId="00D0F7F1" w14:textId="7FB9C129" w:rsidR="008B174D" w:rsidDel="008B174D" w:rsidRDefault="008B174D" w:rsidP="008D6303">
      <w:pPr>
        <w:numPr>
          <w:ilvl w:val="2"/>
          <w:numId w:val="1"/>
        </w:numPr>
        <w:spacing w:after="0" w:line="240" w:lineRule="auto"/>
        <w:rPr>
          <w:del w:id="3" w:author="Vishnu Kotrajaras" w:date="2022-02-08T22:03:00Z"/>
          <w:rFonts w:ascii="Calibri" w:eastAsia="Calibri" w:hAnsi="Calibri" w:cs="Calibri"/>
          <w:sz w:val="24"/>
          <w:szCs w:val="24"/>
        </w:rPr>
      </w:pPr>
    </w:p>
    <w:p w14:paraId="6ED45900" w14:textId="77777777" w:rsidR="00E0508A" w:rsidRDefault="00E0508A" w:rsidP="008D6303">
      <w:pPr>
        <w:numPr>
          <w:ilvl w:val="1"/>
          <w:numId w:val="1"/>
        </w:numPr>
        <w:spacing w:after="0" w:line="240" w:lineRule="auto"/>
        <w:rPr>
          <w:rFonts w:ascii="Calibri" w:eastAsia="Calibri" w:hAnsi="Calibri" w:cs="Calibri"/>
          <w:szCs w:val="22"/>
          <w:cs/>
        </w:rPr>
      </w:pPr>
      <w:r>
        <w:rPr>
          <w:rFonts w:ascii="Calibri" w:eastAsia="Calibri" w:hAnsi="Calibri" w:cs="Calibri"/>
          <w:sz w:val="24"/>
          <w:szCs w:val="24"/>
        </w:rPr>
        <w:t xml:space="preserve">Initialize git in your project directory </w:t>
      </w:r>
    </w:p>
    <w:p w14:paraId="636739B4" w14:textId="77777777" w:rsidR="00E0508A" w:rsidRDefault="00E0508A" w:rsidP="008D6303">
      <w:pPr>
        <w:numPr>
          <w:ilvl w:val="2"/>
          <w:numId w:val="1"/>
        </w:numP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Add .gitignore</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and set up your git.</w:t>
      </w:r>
      <w:r>
        <w:rPr>
          <w:rFonts w:asciiTheme="majorHAnsi" w:eastAsia="Calibri" w:hAnsiTheme="majorHAnsi" w:cs="Angsana New"/>
          <w:sz w:val="24"/>
          <w:szCs w:val="24"/>
          <w:cs/>
        </w:rPr>
        <w:t xml:space="preserve"> </w:t>
      </w:r>
    </w:p>
    <w:p w14:paraId="0A1D8D07" w14:textId="43E80E41" w:rsidR="00E0508A" w:rsidRDefault="00E0508A" w:rsidP="008D6303">
      <w:pPr>
        <w:numPr>
          <w:ilvl w:val="2"/>
          <w:numId w:val="1"/>
        </w:numPr>
        <w:spacing w:after="0" w:line="240" w:lineRule="auto"/>
        <w:rPr>
          <w:ins w:id="4" w:author="Vishnu Kotrajaras" w:date="2022-02-08T22:03:00Z"/>
          <w:rFonts w:asciiTheme="majorHAnsi" w:eastAsia="Calibri" w:hAnsiTheme="majorHAnsi" w:cstheme="majorHAnsi"/>
          <w:sz w:val="24"/>
          <w:szCs w:val="24"/>
        </w:rPr>
      </w:pPr>
      <w:r>
        <w:rPr>
          <w:rFonts w:asciiTheme="majorHAnsi" w:eastAsia="Calibri" w:hAnsiTheme="majorHAnsi" w:cstheme="majorHAnsi"/>
          <w:sz w:val="24"/>
          <w:szCs w:val="24"/>
        </w:rPr>
        <w:t>Create</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your remote</w:t>
      </w:r>
      <w:r>
        <w:rPr>
          <w:rFonts w:asciiTheme="majorHAnsi" w:eastAsia="Calibri" w:hAnsiTheme="majorHAnsi"/>
          <w:sz w:val="24"/>
          <w:szCs w:val="24"/>
          <w:cs/>
        </w:rPr>
        <w:t xml:space="preserve"> </w:t>
      </w:r>
      <w:r>
        <w:rPr>
          <w:rFonts w:asciiTheme="majorHAnsi" w:eastAsia="Calibri" w:hAnsiTheme="majorHAnsi" w:cstheme="majorHAnsi"/>
          <w:sz w:val="24"/>
          <w:szCs w:val="24"/>
        </w:rPr>
        <w:t>repository</w:t>
      </w:r>
      <w:r>
        <w:rPr>
          <w:rFonts w:asciiTheme="majorHAnsi" w:eastAsia="Calibri" w:hAnsiTheme="majorHAnsi" w:cs="Angsana New"/>
          <w:sz w:val="24"/>
          <w:szCs w:val="24"/>
          <w:cs/>
        </w:rPr>
        <w:t xml:space="preserve"> </w:t>
      </w:r>
      <w:r>
        <w:rPr>
          <w:rFonts w:asciiTheme="majorHAnsi" w:eastAsia="Calibri" w:hAnsiTheme="majorHAnsi" w:cstheme="majorHAnsi"/>
          <w:sz w:val="24"/>
          <w:szCs w:val="24"/>
        </w:rPr>
        <w:t>from a given link.</w:t>
      </w:r>
    </w:p>
    <w:p w14:paraId="3877B1E0" w14:textId="258DCEE4" w:rsidR="008B174D" w:rsidRPr="008B174D" w:rsidRDefault="008B174D" w:rsidP="008B174D">
      <w:pPr>
        <w:numPr>
          <w:ilvl w:val="2"/>
          <w:numId w:val="1"/>
        </w:numPr>
        <w:spacing w:after="0" w:line="240" w:lineRule="auto"/>
        <w:rPr>
          <w:rFonts w:ascii="Calibri" w:eastAsia="Calibri" w:hAnsi="Calibri" w:cs="Calibri"/>
          <w:sz w:val="24"/>
          <w:szCs w:val="24"/>
          <w:rPrChange w:id="5" w:author="Vishnu Kotrajaras" w:date="2022-02-08T22:03:00Z">
            <w:rPr>
              <w:rFonts w:asciiTheme="majorHAnsi" w:eastAsia="Calibri" w:hAnsiTheme="majorHAnsi" w:cstheme="majorHAnsi"/>
              <w:sz w:val="24"/>
              <w:szCs w:val="24"/>
            </w:rPr>
          </w:rPrChange>
        </w:rPr>
      </w:pPr>
      <w:ins w:id="6" w:author="Vishnu Kotrajaras" w:date="2022-02-08T22:03:00Z">
        <w:r>
          <w:rPr>
            <w:rFonts w:ascii="Calibri" w:eastAsia="Calibri" w:hAnsi="Calibri" w:cs="Angsana New"/>
            <w:sz w:val="24"/>
            <w:szCs w:val="24"/>
          </w:rPr>
          <w:t xml:space="preserve">Copy all </w:t>
        </w:r>
      </w:ins>
      <w:ins w:id="7" w:author="Vishnu Kotrajaras" w:date="2022-02-08T22:04:00Z">
        <w:r>
          <w:rPr>
            <w:rFonts w:ascii="Calibri" w:eastAsia="Calibri" w:hAnsi="Calibri" w:cs="Angsana New"/>
            <w:sz w:val="24"/>
            <w:szCs w:val="24"/>
          </w:rPr>
          <w:t>packages</w:t>
        </w:r>
      </w:ins>
      <w:ins w:id="8" w:author="Vishnu Kotrajaras" w:date="2022-02-08T22:03:00Z">
        <w:r>
          <w:rPr>
            <w:rFonts w:ascii="Calibri" w:eastAsia="Calibri" w:hAnsi="Calibri" w:cs="Angsana New"/>
            <w:sz w:val="24"/>
            <w:szCs w:val="24"/>
          </w:rPr>
          <w:t xml:space="preserve"> in “src” to your </w:t>
        </w:r>
      </w:ins>
      <w:ins w:id="9" w:author="Vishnu Kotrajaras" w:date="2022-02-08T22:04:00Z">
        <w:r>
          <w:rPr>
            <w:rFonts w:ascii="Calibri" w:eastAsia="Calibri" w:hAnsi="Calibri" w:cs="Angsana New"/>
            <w:sz w:val="24"/>
            <w:szCs w:val="24"/>
          </w:rPr>
          <w:t>working folder</w:t>
        </w:r>
      </w:ins>
      <w:ins w:id="10" w:author="Vishnu Kotrajaras" w:date="2022-02-08T22:03:00Z">
        <w:r>
          <w:rPr>
            <w:rFonts w:ascii="Calibri" w:eastAsia="Calibri" w:hAnsi="Calibri" w:cs="Angsana New"/>
            <w:sz w:val="24"/>
            <w:szCs w:val="24"/>
          </w:rPr>
          <w:t>.</w:t>
        </w:r>
      </w:ins>
    </w:p>
    <w:p w14:paraId="2AB808D5" w14:textId="77777777" w:rsidR="00E0508A" w:rsidRDefault="00E0508A" w:rsidP="008D6303">
      <w:pPr>
        <w:numPr>
          <w:ilvl w:val="2"/>
          <w:numId w:val="1"/>
        </w:numPr>
        <w:spacing w:after="0" w:line="240" w:lineRule="auto"/>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71378B33" w14:textId="77777777" w:rsidR="00E0508A" w:rsidRDefault="00E0508A" w:rsidP="008D6303">
      <w:pPr>
        <w:numPr>
          <w:ilvl w:val="1"/>
          <w:numId w:val="1"/>
        </w:numPr>
        <w:spacing w:after="0" w:line="240" w:lineRule="auto"/>
        <w:rPr>
          <w:rFonts w:ascii="Calibri" w:eastAsia="Calibri" w:hAnsi="Calibri" w:cs="Calibri"/>
          <w:szCs w:val="22"/>
        </w:rPr>
      </w:pPr>
      <w:r>
        <w:rPr>
          <w:rFonts w:ascii="Calibri" w:eastAsia="Calibri" w:hAnsi="Calibri" w:cs="Calibri"/>
          <w:sz w:val="24"/>
          <w:szCs w:val="24"/>
        </w:rPr>
        <w:t>Implement all the classes and methods following the details given in the problem statement file which you can download from CourseVille.</w:t>
      </w:r>
    </w:p>
    <w:p w14:paraId="7AE409BA" w14:textId="77777777" w:rsidR="00E0508A" w:rsidRDefault="00E0508A" w:rsidP="008D6303">
      <w:pPr>
        <w:numPr>
          <w:ilvl w:val="2"/>
          <w:numId w:val="1"/>
        </w:numPr>
        <w:spacing w:after="0" w:line="240" w:lineRule="auto"/>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19561B7C" w14:textId="77777777" w:rsidR="00E0508A" w:rsidRDefault="00E0508A" w:rsidP="008D6303">
      <w:pPr>
        <w:numPr>
          <w:ilvl w:val="2"/>
          <w:numId w:val="1"/>
        </w:numPr>
        <w:spacing w:after="0" w:line="240" w:lineRule="auto"/>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176921B7" w14:textId="77777777" w:rsidR="00E0508A" w:rsidRDefault="00E0508A" w:rsidP="008D6303">
      <w:pPr>
        <w:numPr>
          <w:ilvl w:val="1"/>
          <w:numId w:val="1"/>
        </w:numPr>
        <w:spacing w:after="0" w:line="240" w:lineRule="auto"/>
        <w:rPr>
          <w:rFonts w:ascii="Calibri" w:eastAsia="Calibri" w:hAnsi="Calibri" w:cs="Calibri"/>
          <w:szCs w:val="22"/>
        </w:rPr>
      </w:pPr>
      <w:r>
        <w:rPr>
          <w:rFonts w:ascii="Calibri" w:eastAsia="Calibri" w:hAnsi="Calibri" w:cs="Calibri"/>
          <w:sz w:val="24"/>
          <w:szCs w:val="24"/>
        </w:rPr>
        <w:t xml:space="preserve">Test your codes with the provided JUnit test cases, they are inside package </w:t>
      </w:r>
      <w:r>
        <w:rPr>
          <w:rFonts w:ascii="Calibri" w:eastAsia="Calibri" w:hAnsi="Calibri" w:cs="Calibri"/>
          <w:b/>
          <w:sz w:val="24"/>
          <w:szCs w:val="24"/>
        </w:rPr>
        <w:t>test.grader</w:t>
      </w:r>
    </w:p>
    <w:p w14:paraId="373F2FC4" w14:textId="77777777" w:rsidR="00E0508A" w:rsidRDefault="00E0508A" w:rsidP="008D6303">
      <w:pPr>
        <w:numPr>
          <w:ilvl w:val="2"/>
          <w:numId w:val="1"/>
        </w:numPr>
        <w:spacing w:after="0" w:line="240" w:lineRule="auto"/>
        <w:rPr>
          <w:rFonts w:ascii="Calibri" w:eastAsia="Calibri" w:hAnsi="Calibri" w:cs="Calibri"/>
          <w:sz w:val="24"/>
          <w:szCs w:val="24"/>
        </w:rPr>
      </w:pPr>
      <w:r>
        <w:rPr>
          <w:rFonts w:ascii="Calibri" w:eastAsia="Calibri" w:hAnsi="Calibri" w:cs="Calibri"/>
          <w:sz w:val="24"/>
          <w:szCs w:val="24"/>
        </w:rPr>
        <w:t xml:space="preserve">If you want to create your own test cases, please put them inside package </w:t>
      </w:r>
      <w:r>
        <w:rPr>
          <w:rFonts w:ascii="Calibri" w:eastAsia="Calibri" w:hAnsi="Calibri" w:cs="Calibri"/>
          <w:b/>
          <w:sz w:val="24"/>
          <w:szCs w:val="24"/>
        </w:rPr>
        <w:t>test.student</w:t>
      </w:r>
    </w:p>
    <w:p w14:paraId="0E183438" w14:textId="77777777" w:rsidR="00E0508A" w:rsidRDefault="00E0508A" w:rsidP="008D6303">
      <w:pPr>
        <w:numPr>
          <w:ilvl w:val="2"/>
          <w:numId w:val="1"/>
        </w:numPr>
        <w:spacing w:after="0" w:line="240" w:lineRule="auto"/>
        <w:rPr>
          <w:rFonts w:ascii="Calibri" w:eastAsia="Calibri" w:hAnsi="Calibri" w:cs="Calibri"/>
          <w:sz w:val="24"/>
          <w:szCs w:val="24"/>
        </w:rPr>
      </w:pPr>
      <w:r>
        <w:rPr>
          <w:rFonts w:ascii="Calibri" w:eastAsia="Calibri" w:hAnsi="Calibri" w:cs="Calibri"/>
          <w:sz w:val="24"/>
          <w:szCs w:val="24"/>
        </w:rPr>
        <w:t>Aside from passing all test cases, your program must be able to run properly without any runtime errors.</w:t>
      </w:r>
    </w:p>
    <w:p w14:paraId="5197FCCB" w14:textId="49CD2AB4" w:rsidR="00E0508A" w:rsidRDefault="00E0508A" w:rsidP="008D6303">
      <w:pPr>
        <w:numPr>
          <w:ilvl w:val="1"/>
          <w:numId w:val="1"/>
        </w:numPr>
        <w:spacing w:after="0" w:line="240" w:lineRule="auto"/>
        <w:rPr>
          <w:rFonts w:ascii="Calibri" w:eastAsia="Calibri" w:hAnsi="Calibri" w:cs="Calibri"/>
          <w:szCs w:val="22"/>
        </w:rPr>
      </w:pPr>
      <w:r>
        <w:rPr>
          <w:rFonts w:ascii="Calibri" w:eastAsia="Calibri" w:hAnsi="Calibri" w:cs="Calibri"/>
          <w:sz w:val="24"/>
          <w:szCs w:val="24"/>
        </w:rPr>
        <w:t xml:space="preserve">After finishing the program, create a UML diagram </w:t>
      </w:r>
      <w:ins w:id="11" w:author="Vishnu Kotrajaras" w:date="2022-02-04T00:29:00Z">
        <w:r w:rsidR="009A4D3F">
          <w:rPr>
            <w:rFonts w:ascii="Calibri" w:eastAsia="Calibri" w:hAnsi="Calibri" w:cs="Calibri"/>
            <w:sz w:val="24"/>
            <w:szCs w:val="24"/>
          </w:rPr>
          <w:t xml:space="preserve">for classes in package </w:t>
        </w:r>
        <w:r w:rsidR="009A4D3F" w:rsidRPr="007B39B8">
          <w:rPr>
            <w:rFonts w:ascii="TH SarabunPSK" w:hAnsi="TH SarabunPSK" w:cs="TH SarabunPSK" w:hint="cs"/>
            <w:color w:val="000000"/>
            <w:sz w:val="32"/>
            <w:szCs w:val="32"/>
          </w:rPr>
          <w:t>logic</w:t>
        </w:r>
        <w:r w:rsidR="009A4D3F">
          <w:rPr>
            <w:rFonts w:ascii="TH SarabunPSK" w:hAnsi="TH SarabunPSK" w:cs="TH SarabunPSK"/>
            <w:color w:val="000000"/>
            <w:sz w:val="32"/>
            <w:szCs w:val="32"/>
          </w:rPr>
          <w:t>.unit</w:t>
        </w:r>
        <w:r w:rsidR="009A4D3F">
          <w:rPr>
            <w:rFonts w:ascii="Calibri" w:eastAsia="Calibri" w:hAnsi="Calibri" w:cs="Calibri"/>
            <w:sz w:val="24"/>
            <w:szCs w:val="24"/>
          </w:rPr>
          <w:t xml:space="preserve"> </w:t>
        </w:r>
      </w:ins>
      <w:r>
        <w:rPr>
          <w:rFonts w:ascii="Calibri" w:eastAsia="Calibri" w:hAnsi="Calibri" w:cs="Calibri"/>
          <w:sz w:val="24"/>
          <w:szCs w:val="24"/>
        </w:rPr>
        <w:t>and put the result image (UML.png) at the root of your project folder.</w:t>
      </w:r>
    </w:p>
    <w:p w14:paraId="4EC9D747" w14:textId="56789112" w:rsidR="00E0508A" w:rsidRDefault="00E0508A" w:rsidP="008D6303">
      <w:pPr>
        <w:numPr>
          <w:ilvl w:val="1"/>
          <w:numId w:val="1"/>
        </w:numPr>
        <w:spacing w:after="0" w:line="240" w:lineRule="auto"/>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Lab2_2021_2_{ID}</w:t>
      </w:r>
      <w:r>
        <w:rPr>
          <w:rFonts w:ascii="Calibri" w:eastAsia="Calibri" w:hAnsi="Calibri" w:cs="Calibri"/>
          <w:sz w:val="24"/>
          <w:szCs w:val="24"/>
        </w:rPr>
        <w:t xml:space="preserve"> and place it at the root directory of your project. Make sure you export all your source (.java) files. You can open the jar file with any zip software to check it.</w:t>
      </w:r>
    </w:p>
    <w:p w14:paraId="3054AF56" w14:textId="5F0DE400" w:rsidR="00E0508A" w:rsidRPr="0088165E" w:rsidRDefault="00E0508A" w:rsidP="008D6303">
      <w:pPr>
        <w:numPr>
          <w:ilvl w:val="2"/>
          <w:numId w:val="1"/>
        </w:numPr>
        <w:spacing w:after="0" w:line="240" w:lineRule="auto"/>
        <w:rPr>
          <w:rFonts w:ascii="Calibri" w:eastAsia="Calibri" w:hAnsi="Calibri" w:cs="Calibri"/>
          <w:b/>
          <w:sz w:val="24"/>
          <w:szCs w:val="24"/>
        </w:rPr>
      </w:pPr>
      <w:r>
        <w:rPr>
          <w:rFonts w:ascii="Calibri" w:eastAsia="Calibri" w:hAnsi="Calibri" w:cs="Calibri"/>
          <w:sz w:val="24"/>
          <w:szCs w:val="24"/>
        </w:rPr>
        <w:t>Example:</w:t>
      </w:r>
      <w:r>
        <w:rPr>
          <w:rFonts w:ascii="Calibri" w:eastAsia="Calibri" w:hAnsi="Calibri" w:cs="Angsana New"/>
          <w:sz w:val="24"/>
          <w:szCs w:val="24"/>
          <w:cs/>
        </w:rPr>
        <w:t xml:space="preserve"> </w:t>
      </w:r>
      <w:r w:rsidRPr="0088165E">
        <w:rPr>
          <w:rFonts w:eastAsia="Calibri" w:cstheme="minorHAnsi"/>
          <w:b/>
          <w:sz w:val="24"/>
          <w:szCs w:val="24"/>
        </w:rPr>
        <w:t>Lab</w:t>
      </w:r>
      <w:r w:rsidRPr="0088165E">
        <w:rPr>
          <w:rFonts w:eastAsia="Calibri" w:cstheme="minorHAnsi"/>
          <w:bCs/>
          <w:sz w:val="24"/>
          <w:szCs w:val="24"/>
          <w:cs/>
        </w:rPr>
        <w:t>2</w:t>
      </w:r>
      <w:r w:rsidRPr="0088165E">
        <w:rPr>
          <w:rFonts w:eastAsia="Calibri" w:cstheme="minorHAnsi"/>
          <w:bCs/>
          <w:sz w:val="24"/>
          <w:szCs w:val="24"/>
        </w:rPr>
        <w:t>_</w:t>
      </w:r>
      <w:r w:rsidRPr="0088165E">
        <w:rPr>
          <w:rFonts w:eastAsia="Calibri" w:cstheme="minorHAnsi"/>
          <w:bCs/>
          <w:sz w:val="24"/>
          <w:szCs w:val="24"/>
          <w:cs/>
        </w:rPr>
        <w:t>2021</w:t>
      </w:r>
      <w:r w:rsidRPr="0088165E">
        <w:rPr>
          <w:rFonts w:eastAsia="Calibri" w:cstheme="minorHAnsi"/>
          <w:bCs/>
          <w:sz w:val="24"/>
          <w:szCs w:val="24"/>
        </w:rPr>
        <w:t>_</w:t>
      </w:r>
      <w:r w:rsidR="0088165E" w:rsidRPr="00FA2E3E">
        <w:rPr>
          <w:rFonts w:eastAsia="Calibri" w:cstheme="minorHAnsi"/>
          <w:b/>
          <w:sz w:val="24"/>
          <w:szCs w:val="24"/>
        </w:rPr>
        <w:t>2</w:t>
      </w:r>
      <w:r w:rsidRPr="0088165E">
        <w:rPr>
          <w:rFonts w:eastAsia="Calibri" w:cstheme="minorHAnsi"/>
          <w:bCs/>
          <w:sz w:val="24"/>
          <w:szCs w:val="24"/>
        </w:rPr>
        <w:t>_</w:t>
      </w:r>
      <w:r w:rsidRPr="0088165E">
        <w:rPr>
          <w:rFonts w:eastAsia="Calibri" w:cstheme="minorHAnsi"/>
          <w:bCs/>
          <w:sz w:val="24"/>
          <w:szCs w:val="24"/>
          <w:cs/>
        </w:rPr>
        <w:t>6331234521.</w:t>
      </w:r>
      <w:r w:rsidRPr="0088165E">
        <w:rPr>
          <w:rFonts w:eastAsia="Calibri" w:cstheme="minorHAnsi"/>
          <w:b/>
          <w:sz w:val="24"/>
          <w:szCs w:val="24"/>
        </w:rPr>
        <w:t>jar</w:t>
      </w:r>
    </w:p>
    <w:p w14:paraId="3BD74957" w14:textId="77777777" w:rsidR="00E0508A" w:rsidRDefault="00E0508A" w:rsidP="008D6303">
      <w:pPr>
        <w:numPr>
          <w:ilvl w:val="1"/>
          <w:numId w:val="1"/>
        </w:numPr>
        <w:spacing w:after="0" w:line="240" w:lineRule="auto"/>
        <w:rPr>
          <w:rFonts w:ascii="Calibri" w:eastAsia="Calibri" w:hAnsi="Calibri" w:cs="Calibri"/>
          <w:szCs w:val="22"/>
          <w:cs/>
        </w:rPr>
      </w:pPr>
      <w:r>
        <w:rPr>
          <w:rFonts w:ascii="Calibri" w:eastAsia="Calibri" w:hAnsi="Calibri" w:cs="Calibri"/>
          <w:sz w:val="24"/>
          <w:szCs w:val="24"/>
        </w:rPr>
        <w:t>Push all other commits to your GitHub repository.</w:t>
      </w:r>
    </w:p>
    <w:p w14:paraId="3BD68B28" w14:textId="2E369640" w:rsidR="006B2F06" w:rsidRDefault="006B2F06" w:rsidP="00540263">
      <w:pPr>
        <w:pStyle w:val="Heading1"/>
        <w:numPr>
          <w:ilvl w:val="0"/>
          <w:numId w:val="1"/>
        </w:numPr>
        <w:rPr>
          <w:rFonts w:ascii="Cambria" w:hAnsi="Cambria"/>
        </w:rPr>
      </w:pPr>
      <w:r>
        <w:rPr>
          <w:rFonts w:ascii="Cambria" w:hAnsi="Cambria"/>
        </w:rPr>
        <w:lastRenderedPageBreak/>
        <w:t xml:space="preserve">Problem Statement: </w:t>
      </w:r>
      <w:r w:rsidR="00AD6393">
        <w:rPr>
          <w:rFonts w:ascii="Cambria" w:hAnsi="Cambria"/>
        </w:rPr>
        <w:t>Zerg</w:t>
      </w:r>
      <w:r w:rsidR="00304C8E">
        <w:rPr>
          <w:rFonts w:ascii="Cambria" w:hAnsi="Cambria"/>
        </w:rPr>
        <w:t xml:space="preserve"> chess</w:t>
      </w:r>
    </w:p>
    <w:p w14:paraId="662378C7" w14:textId="7A0B144B" w:rsidR="00FE752A" w:rsidRDefault="005F1602" w:rsidP="00FE752A">
      <w:pPr>
        <w:jc w:val="center"/>
      </w:pPr>
      <w:r>
        <w:rPr>
          <w:noProof/>
        </w:rPr>
        <w:drawing>
          <wp:inline distT="0" distB="0" distL="0" distR="0" wp14:anchorId="16166CEC" wp14:editId="42B00771">
            <wp:extent cx="3105147" cy="354360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105147" cy="3543607"/>
                    </a:xfrm>
                    <a:prstGeom prst="rect">
                      <a:avLst/>
                    </a:prstGeom>
                  </pic:spPr>
                </pic:pic>
              </a:graphicData>
            </a:graphic>
          </wp:inline>
        </w:drawing>
      </w:r>
    </w:p>
    <w:p w14:paraId="1BA7021B" w14:textId="105E6CD9" w:rsidR="00FE752A" w:rsidRPr="00045F43" w:rsidRDefault="00FE752A" w:rsidP="00FE752A">
      <w:pPr>
        <w:jc w:val="center"/>
      </w:pPr>
      <w:r>
        <w:rPr>
          <w:rFonts w:ascii="TH SarabunPSK" w:hAnsi="TH SarabunPSK" w:cs="TH SarabunPSK"/>
          <w:sz w:val="32"/>
          <w:szCs w:val="32"/>
        </w:rPr>
        <w:t xml:space="preserve">Figure 1 </w:t>
      </w:r>
      <w:r w:rsidR="004B29A8">
        <w:rPr>
          <w:rFonts w:ascii="TH SarabunPSK" w:hAnsi="TH SarabunPSK" w:cs="TH SarabunPSK"/>
          <w:sz w:val="32"/>
          <w:szCs w:val="32"/>
        </w:rPr>
        <w:t>Zerg</w:t>
      </w:r>
      <w:r>
        <w:rPr>
          <w:rFonts w:ascii="TH SarabunPSK" w:hAnsi="TH SarabunPSK" w:cs="TH SarabunPSK"/>
          <w:sz w:val="32"/>
          <w:szCs w:val="32"/>
        </w:rPr>
        <w:t xml:space="preserve"> chess</w:t>
      </w:r>
    </w:p>
    <w:p w14:paraId="0A79B414" w14:textId="6F8A0F8E" w:rsidR="009E45B2" w:rsidRDefault="006B2F06" w:rsidP="00304C8E">
      <w:pPr>
        <w:spacing w:after="0" w:line="240" w:lineRule="auto"/>
        <w:rPr>
          <w:rFonts w:ascii="TH SarabunPSK" w:hAnsi="TH SarabunPSK" w:cs="TH SarabunPSK"/>
          <w:sz w:val="32"/>
          <w:szCs w:val="32"/>
        </w:rPr>
      </w:pPr>
      <w:r>
        <w:rPr>
          <w:rFonts w:ascii="TH SarabunPSK" w:hAnsi="TH SarabunPSK" w:cs="TH SarabunPSK"/>
          <w:sz w:val="32"/>
          <w:szCs w:val="32"/>
        </w:rPr>
        <w:tab/>
      </w:r>
      <w:r w:rsidR="00312EF4">
        <w:rPr>
          <w:rFonts w:ascii="TH SarabunPSK" w:hAnsi="TH SarabunPSK" w:cs="TH SarabunPSK"/>
          <w:sz w:val="32"/>
          <w:szCs w:val="32"/>
        </w:rPr>
        <w:t>Zerg</w:t>
      </w:r>
      <w:r w:rsidR="00304C8E">
        <w:rPr>
          <w:rFonts w:ascii="TH SarabunPSK" w:hAnsi="TH SarabunPSK" w:cs="TH SarabunPSK"/>
          <w:sz w:val="32"/>
          <w:szCs w:val="32"/>
        </w:rPr>
        <w:t xml:space="preserve"> chess is a fairy chess, chess with the special rules, which is popular among Prog-meth TAs.</w:t>
      </w:r>
      <w:r w:rsidR="009E45B2">
        <w:rPr>
          <w:rFonts w:ascii="TH SarabunPSK" w:hAnsi="TH SarabunPSK" w:cs="TH SarabunPSK"/>
          <w:sz w:val="32"/>
          <w:szCs w:val="32"/>
          <w:lang w:eastAsia="ja-JP"/>
        </w:rPr>
        <w:t xml:space="preserve"> We have implemented this chess in text game version, but we have no time to finish it, so we want you to help us implement the game.</w:t>
      </w:r>
      <w:r w:rsidR="005C5E88">
        <w:rPr>
          <w:rFonts w:ascii="TH SarabunPSK" w:hAnsi="TH SarabunPSK" w:cs="TH SarabunPSK"/>
          <w:sz w:val="32"/>
          <w:szCs w:val="32"/>
        </w:rPr>
        <w:t xml:space="preserve"> </w:t>
      </w:r>
    </w:p>
    <w:p w14:paraId="6DF28E2F" w14:textId="4B9DF792" w:rsidR="00304C8E" w:rsidRDefault="00304C8E" w:rsidP="009E45B2">
      <w:pPr>
        <w:spacing w:after="0" w:line="240" w:lineRule="auto"/>
        <w:ind w:firstLine="360"/>
        <w:rPr>
          <w:rFonts w:ascii="TH SarabunPSK" w:hAnsi="TH SarabunPSK" w:cs="TH SarabunPSK"/>
          <w:sz w:val="32"/>
          <w:szCs w:val="32"/>
          <w:lang w:eastAsia="ja-JP"/>
        </w:rPr>
      </w:pPr>
      <w:r>
        <w:rPr>
          <w:rFonts w:ascii="TH SarabunPSK" w:hAnsi="TH SarabunPSK" w:cs="TH SarabunPSK"/>
          <w:sz w:val="32"/>
          <w:szCs w:val="32"/>
        </w:rPr>
        <w:t>The rules are less complex than traditional chess</w:t>
      </w:r>
      <w:r w:rsidR="007376EB">
        <w:rPr>
          <w:rFonts w:ascii="TH SarabunPSK" w:hAnsi="TH SarabunPSK" w:cs="TH SarabunPSK" w:hint="eastAsia"/>
          <w:sz w:val="32"/>
          <w:szCs w:val="32"/>
          <w:lang w:eastAsia="ja-JP"/>
        </w:rPr>
        <w:t>.</w:t>
      </w:r>
      <w:r w:rsidR="007376EB">
        <w:rPr>
          <w:rFonts w:ascii="TH SarabunPSK" w:hAnsi="TH SarabunPSK" w:cs="TH SarabunPSK"/>
          <w:sz w:val="32"/>
          <w:szCs w:val="32"/>
          <w:lang w:eastAsia="ja-JP"/>
        </w:rPr>
        <w:t xml:space="preserve"> </w:t>
      </w:r>
      <w:r w:rsidR="007376EB" w:rsidRPr="00465DFE">
        <w:rPr>
          <w:rFonts w:ascii="TH SarabunPSK" w:hAnsi="TH SarabunPSK" w:cs="TH SarabunPSK"/>
          <w:sz w:val="32"/>
          <w:szCs w:val="32"/>
          <w:u w:val="single"/>
          <w:lang w:eastAsia="ja-JP"/>
        </w:rPr>
        <w:t>Win condition</w:t>
      </w:r>
      <w:r w:rsidR="007376EB" w:rsidRPr="00465DFE">
        <w:rPr>
          <w:rFonts w:ascii="TH SarabunPSK" w:hAnsi="TH SarabunPSK" w:cs="TH SarabunPSK"/>
          <w:sz w:val="32"/>
          <w:szCs w:val="32"/>
          <w:lang w:eastAsia="ja-JP"/>
        </w:rPr>
        <w:t xml:space="preserve"> </w:t>
      </w:r>
      <w:r w:rsidR="007376EB">
        <w:rPr>
          <w:rFonts w:ascii="TH SarabunPSK" w:hAnsi="TH SarabunPSK" w:cs="TH SarabunPSK"/>
          <w:sz w:val="32"/>
          <w:szCs w:val="32"/>
          <w:lang w:eastAsia="ja-JP"/>
        </w:rPr>
        <w:t xml:space="preserve">is </w:t>
      </w:r>
      <w:r w:rsidR="00BF58C8">
        <w:rPr>
          <w:rFonts w:ascii="TH SarabunPSK" w:hAnsi="TH SarabunPSK" w:cs="TH SarabunPSK"/>
          <w:sz w:val="32"/>
          <w:szCs w:val="32"/>
          <w:lang w:eastAsia="ja-JP"/>
        </w:rPr>
        <w:t>attacking</w:t>
      </w:r>
      <w:r w:rsidR="007376EB">
        <w:rPr>
          <w:rFonts w:ascii="TH SarabunPSK" w:hAnsi="TH SarabunPSK" w:cs="TH SarabunPSK"/>
          <w:sz w:val="32"/>
          <w:szCs w:val="32"/>
          <w:lang w:eastAsia="ja-JP"/>
        </w:rPr>
        <w:t xml:space="preserve"> opp</w:t>
      </w:r>
      <w:r w:rsidR="007376EB" w:rsidRPr="00900822">
        <w:rPr>
          <w:rFonts w:ascii="TH SarabunPSK" w:hAnsi="TH SarabunPSK" w:cs="TH SarabunPSK"/>
          <w:sz w:val="32"/>
          <w:szCs w:val="32"/>
          <w:lang w:eastAsia="ja-JP"/>
        </w:rPr>
        <w:t>onent</w:t>
      </w:r>
      <w:r w:rsidR="00A70C31" w:rsidRPr="00900822">
        <w:rPr>
          <w:rFonts w:ascii="TH SarabunPSK" w:hAnsi="TH SarabunPSK" w:cs="TH SarabunPSK"/>
          <w:sz w:val="32"/>
          <w:szCs w:val="32"/>
          <w:lang w:eastAsia="ja-JP"/>
        </w:rPr>
        <w:t>’s</w:t>
      </w:r>
      <w:r w:rsidR="007376EB">
        <w:rPr>
          <w:rFonts w:ascii="TH SarabunPSK" w:hAnsi="TH SarabunPSK" w:cs="TH SarabunPSK"/>
          <w:sz w:val="32"/>
          <w:szCs w:val="32"/>
          <w:lang w:eastAsia="ja-JP"/>
        </w:rPr>
        <w:t xml:space="preserve"> pieces</w:t>
      </w:r>
      <w:r w:rsidR="00BF58C8">
        <w:rPr>
          <w:rFonts w:ascii="TH SarabunPSK" w:hAnsi="TH SarabunPSK" w:cs="TH SarabunPSK"/>
          <w:sz w:val="32"/>
          <w:szCs w:val="32"/>
          <w:lang w:eastAsia="ja-JP"/>
        </w:rPr>
        <w:t xml:space="preserve"> until there are 2 or </w:t>
      </w:r>
      <w:r w:rsidR="00C25EAA">
        <w:rPr>
          <w:rFonts w:ascii="TH SarabunPSK" w:hAnsi="TH SarabunPSK" w:cs="TH SarabunPSK"/>
          <w:sz w:val="32"/>
          <w:szCs w:val="32"/>
          <w:lang w:eastAsia="ja-JP"/>
        </w:rPr>
        <w:t>less pieces</w:t>
      </w:r>
      <w:r w:rsidR="00E2579C">
        <w:rPr>
          <w:rFonts w:ascii="TH SarabunPSK" w:hAnsi="TH SarabunPSK" w:cs="TH SarabunPSK"/>
          <w:sz w:val="32"/>
          <w:szCs w:val="32"/>
          <w:lang w:eastAsia="ja-JP"/>
        </w:rPr>
        <w:t xml:space="preserve"> on the opponent’s side</w:t>
      </w:r>
      <w:r w:rsidR="007376EB">
        <w:rPr>
          <w:rFonts w:ascii="TH SarabunPSK" w:hAnsi="TH SarabunPSK" w:cs="TH SarabunPSK"/>
          <w:sz w:val="32"/>
          <w:szCs w:val="32"/>
          <w:lang w:eastAsia="ja-JP"/>
        </w:rPr>
        <w:t>.</w:t>
      </w:r>
      <w:r w:rsidR="004A2A6D">
        <w:rPr>
          <w:rFonts w:ascii="TH SarabunPSK" w:hAnsi="TH SarabunPSK" w:cs="TH SarabunPSK"/>
          <w:sz w:val="32"/>
          <w:szCs w:val="32"/>
          <w:lang w:eastAsia="ja-JP"/>
        </w:rPr>
        <w:t xml:space="preserve"> </w:t>
      </w:r>
      <w:r w:rsidR="00C25EAA">
        <w:rPr>
          <w:rFonts w:ascii="TH SarabunPSK" w:hAnsi="TH SarabunPSK" w:cs="TH SarabunPSK"/>
          <w:sz w:val="32"/>
          <w:szCs w:val="32"/>
          <w:lang w:eastAsia="ja-JP"/>
        </w:rPr>
        <w:t xml:space="preserve">The game start with </w:t>
      </w:r>
      <w:r w:rsidR="00574710">
        <w:rPr>
          <w:rFonts w:ascii="TH SarabunPSK" w:hAnsi="TH SarabunPSK" w:cs="TH SarabunPSK"/>
          <w:sz w:val="32"/>
          <w:szCs w:val="32"/>
          <w:lang w:eastAsia="ja-JP"/>
        </w:rPr>
        <w:t>10</w:t>
      </w:r>
      <w:r w:rsidR="00C25EAA">
        <w:rPr>
          <w:rFonts w:ascii="TH SarabunPSK" w:hAnsi="TH SarabunPSK" w:cs="TH SarabunPSK"/>
          <w:sz w:val="32"/>
          <w:szCs w:val="32"/>
          <w:lang w:eastAsia="ja-JP"/>
        </w:rPr>
        <w:t xml:space="preserve"> bas</w:t>
      </w:r>
      <w:r w:rsidR="00033196">
        <w:rPr>
          <w:rFonts w:ascii="TH SarabunPSK" w:hAnsi="TH SarabunPSK" w:cs="TH SarabunPSK"/>
          <w:sz w:val="32"/>
          <w:szCs w:val="32"/>
          <w:lang w:eastAsia="ja-JP"/>
        </w:rPr>
        <w:t>e</w:t>
      </w:r>
      <w:r w:rsidR="00C25EAA">
        <w:rPr>
          <w:rFonts w:ascii="TH SarabunPSK" w:hAnsi="TH SarabunPSK" w:cs="TH SarabunPSK"/>
          <w:sz w:val="32"/>
          <w:szCs w:val="32"/>
          <w:lang w:eastAsia="ja-JP"/>
        </w:rPr>
        <w:t xml:space="preserve"> units along 2 sides of th</w:t>
      </w:r>
      <w:r w:rsidR="00574710">
        <w:rPr>
          <w:rFonts w:ascii="TH SarabunPSK" w:hAnsi="TH SarabunPSK" w:cs="TH SarabunPSK"/>
          <w:sz w:val="32"/>
          <w:szCs w:val="32"/>
          <w:lang w:eastAsia="ja-JP"/>
        </w:rPr>
        <w:t>e players</w:t>
      </w:r>
      <w:r w:rsidR="00E2579C">
        <w:rPr>
          <w:rFonts w:ascii="TH SarabunPSK" w:hAnsi="TH SarabunPSK" w:cs="TH SarabunPSK"/>
          <w:sz w:val="32"/>
          <w:szCs w:val="32"/>
          <w:lang w:eastAsia="ja-JP"/>
        </w:rPr>
        <w:t>.</w:t>
      </w:r>
      <w:r w:rsidR="007332B4">
        <w:rPr>
          <w:rFonts w:ascii="TH SarabunPSK" w:hAnsi="TH SarabunPSK" w:cs="TH SarabunPSK"/>
          <w:sz w:val="32"/>
          <w:szCs w:val="32"/>
          <w:lang w:eastAsia="ja-JP"/>
        </w:rPr>
        <w:t xml:space="preserve"> </w:t>
      </w:r>
      <w:r w:rsidR="007332B4" w:rsidRPr="007332B4">
        <w:rPr>
          <w:rFonts w:ascii="TH SarabunPSK" w:hAnsi="TH SarabunPSK" w:cs="TH SarabunPSK"/>
          <w:sz w:val="32"/>
          <w:szCs w:val="32"/>
          <w:u w:val="single"/>
          <w:lang w:eastAsia="ja-JP"/>
        </w:rPr>
        <w:t>Units can be in the same tile for this game</w:t>
      </w:r>
    </w:p>
    <w:p w14:paraId="32DDE39C" w14:textId="7F991513" w:rsidR="00465DFE" w:rsidRDefault="0031712D" w:rsidP="00465DFE">
      <w:pPr>
        <w:spacing w:after="0" w:line="240" w:lineRule="auto"/>
        <w:jc w:val="center"/>
        <w:rPr>
          <w:rFonts w:ascii="TH SarabunPSK" w:hAnsi="TH SarabunPSK" w:cs="TH SarabunPSK"/>
          <w:sz w:val="32"/>
          <w:szCs w:val="32"/>
          <w:lang w:eastAsia="ja-JP"/>
        </w:rPr>
      </w:pPr>
      <w:r>
        <w:rPr>
          <w:rFonts w:ascii="TH SarabunPSK" w:hAnsi="TH SarabunPSK" w:cs="TH SarabunPSK"/>
          <w:noProof/>
          <w:sz w:val="32"/>
          <w:szCs w:val="32"/>
          <w:lang w:eastAsia="ja-JP"/>
        </w:rPr>
        <w:drawing>
          <wp:inline distT="0" distB="0" distL="0" distR="0" wp14:anchorId="2ECA6CD8" wp14:editId="68EAC10C">
            <wp:extent cx="3067683" cy="283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067683" cy="2836160"/>
                    </a:xfrm>
                    <a:prstGeom prst="rect">
                      <a:avLst/>
                    </a:prstGeom>
                  </pic:spPr>
                </pic:pic>
              </a:graphicData>
            </a:graphic>
          </wp:inline>
        </w:drawing>
      </w:r>
    </w:p>
    <w:p w14:paraId="04BFB500" w14:textId="121555BC" w:rsidR="00FE752A" w:rsidRDefault="00FE752A" w:rsidP="00465DFE">
      <w:pPr>
        <w:spacing w:after="0" w:line="240" w:lineRule="auto"/>
        <w:jc w:val="center"/>
        <w:rPr>
          <w:rFonts w:ascii="TH SarabunPSK" w:hAnsi="TH SarabunPSK" w:cs="TH SarabunPSK"/>
          <w:sz w:val="32"/>
          <w:szCs w:val="32"/>
          <w:lang w:eastAsia="ja-JP"/>
        </w:rPr>
      </w:pPr>
      <w:r>
        <w:rPr>
          <w:rFonts w:ascii="TH SarabunPSK" w:hAnsi="TH SarabunPSK" w:cs="TH SarabunPSK"/>
          <w:sz w:val="32"/>
          <w:szCs w:val="32"/>
          <w:lang w:eastAsia="ja-JP"/>
        </w:rPr>
        <w:t xml:space="preserve">Figure 2 </w:t>
      </w:r>
      <w:r w:rsidR="00912499">
        <w:rPr>
          <w:rFonts w:ascii="TH SarabunPSK" w:hAnsi="TH SarabunPSK" w:cs="TH SarabunPSK"/>
          <w:sz w:val="32"/>
          <w:szCs w:val="32"/>
          <w:lang w:eastAsia="ja-JP"/>
        </w:rPr>
        <w:t>Bas</w:t>
      </w:r>
      <w:r w:rsidR="00033196">
        <w:rPr>
          <w:rFonts w:ascii="TH SarabunPSK" w:hAnsi="TH SarabunPSK" w:cs="TH SarabunPSK"/>
          <w:sz w:val="32"/>
          <w:szCs w:val="32"/>
          <w:lang w:eastAsia="ja-JP"/>
        </w:rPr>
        <w:t>e unit</w:t>
      </w:r>
      <w:r w:rsidR="00C86E8C">
        <w:rPr>
          <w:rFonts w:ascii="TH SarabunPSK" w:hAnsi="TH SarabunPSK" w:cs="TH SarabunPSK"/>
          <w:sz w:val="32"/>
          <w:szCs w:val="32"/>
          <w:lang w:eastAsia="ja-JP"/>
        </w:rPr>
        <w:t xml:space="preserve"> move patterns</w:t>
      </w:r>
    </w:p>
    <w:p w14:paraId="639AB749" w14:textId="3F001994" w:rsidR="002362C9" w:rsidRDefault="00465DFE" w:rsidP="00465DFE">
      <w:pPr>
        <w:spacing w:after="0" w:line="240" w:lineRule="auto"/>
        <w:rPr>
          <w:rFonts w:ascii="TH SarabunPSK" w:hAnsi="TH SarabunPSK" w:cs="TH SarabunPSK"/>
          <w:sz w:val="32"/>
          <w:szCs w:val="32"/>
          <w:lang w:eastAsia="ja-JP"/>
        </w:rPr>
      </w:pPr>
      <w:r>
        <w:rPr>
          <w:rFonts w:ascii="TH SarabunPSK" w:hAnsi="TH SarabunPSK" w:cs="TH SarabunPSK"/>
          <w:sz w:val="32"/>
          <w:szCs w:val="32"/>
          <w:lang w:eastAsia="ja-JP"/>
        </w:rPr>
        <w:lastRenderedPageBreak/>
        <w:tab/>
      </w:r>
      <w:r w:rsidR="00912499">
        <w:rPr>
          <w:rFonts w:ascii="TH SarabunPSK" w:hAnsi="TH SarabunPSK" w:cs="TH SarabunPSK"/>
          <w:sz w:val="32"/>
          <w:szCs w:val="32"/>
          <w:lang w:eastAsia="ja-JP"/>
        </w:rPr>
        <w:t>Bas</w:t>
      </w:r>
      <w:r w:rsidR="00721D20">
        <w:rPr>
          <w:rFonts w:ascii="TH SarabunPSK" w:hAnsi="TH SarabunPSK" w:cs="TH SarabunPSK"/>
          <w:sz w:val="32"/>
          <w:szCs w:val="32"/>
          <w:lang w:eastAsia="ja-JP"/>
        </w:rPr>
        <w:t>e</w:t>
      </w:r>
      <w:r w:rsidR="007332B4">
        <w:rPr>
          <w:rFonts w:ascii="TH SarabunPSK" w:hAnsi="TH SarabunPSK" w:cs="TH SarabunPSK"/>
          <w:sz w:val="32"/>
          <w:szCs w:val="32"/>
          <w:lang w:eastAsia="ja-JP"/>
        </w:rPr>
        <w:t xml:space="preserve"> units</w:t>
      </w:r>
      <w:r>
        <w:rPr>
          <w:rFonts w:ascii="TH SarabunPSK" w:hAnsi="TH SarabunPSK" w:cs="TH SarabunPSK"/>
          <w:sz w:val="32"/>
          <w:szCs w:val="32"/>
          <w:lang w:eastAsia="ja-JP"/>
        </w:rPr>
        <w:t xml:space="preserve"> can move in</w:t>
      </w:r>
      <w:r w:rsidR="0031712D">
        <w:rPr>
          <w:rFonts w:ascii="TH SarabunPSK" w:hAnsi="TH SarabunPSK" w:cs="TH SarabunPSK"/>
          <w:sz w:val="32"/>
          <w:szCs w:val="32"/>
          <w:lang w:eastAsia="ja-JP"/>
        </w:rPr>
        <w:t xml:space="preserve"> just</w:t>
      </w:r>
      <w:r>
        <w:rPr>
          <w:rFonts w:ascii="TH SarabunPSK" w:hAnsi="TH SarabunPSK" w:cs="TH SarabunPSK"/>
          <w:sz w:val="32"/>
          <w:szCs w:val="32"/>
          <w:lang w:eastAsia="ja-JP"/>
        </w:rPr>
        <w:t xml:space="preserve"> </w:t>
      </w:r>
      <w:r w:rsidR="00912499">
        <w:rPr>
          <w:rFonts w:ascii="TH SarabunPSK" w:hAnsi="TH SarabunPSK" w:cs="TH SarabunPSK"/>
          <w:sz w:val="32"/>
          <w:szCs w:val="32"/>
          <w:lang w:eastAsia="ja-JP"/>
        </w:rPr>
        <w:t>4</w:t>
      </w:r>
      <w:r>
        <w:rPr>
          <w:rFonts w:ascii="TH SarabunPSK" w:hAnsi="TH SarabunPSK" w:cs="TH SarabunPSK"/>
          <w:sz w:val="32"/>
          <w:szCs w:val="32"/>
          <w:lang w:eastAsia="ja-JP"/>
        </w:rPr>
        <w:t xml:space="preserve"> </w:t>
      </w:r>
      <w:r w:rsidR="00912499">
        <w:rPr>
          <w:rFonts w:ascii="TH SarabunPSK" w:hAnsi="TH SarabunPSK" w:cs="TH SarabunPSK"/>
          <w:sz w:val="32"/>
          <w:szCs w:val="32"/>
          <w:lang w:eastAsia="ja-JP"/>
        </w:rPr>
        <w:t>directions</w:t>
      </w:r>
      <w:r>
        <w:rPr>
          <w:rFonts w:ascii="TH SarabunPSK" w:hAnsi="TH SarabunPSK" w:cs="TH SarabunPSK"/>
          <w:sz w:val="32"/>
          <w:szCs w:val="32"/>
          <w:lang w:eastAsia="ja-JP"/>
        </w:rPr>
        <w:t xml:space="preserve"> like </w:t>
      </w:r>
      <w:r w:rsidR="003832F6">
        <w:rPr>
          <w:rFonts w:ascii="TH SarabunPSK" w:hAnsi="TH SarabunPSK" w:cs="TH SarabunPSK"/>
          <w:sz w:val="32"/>
          <w:szCs w:val="32"/>
          <w:lang w:eastAsia="ja-JP"/>
        </w:rPr>
        <w:t>in Figure 2</w:t>
      </w:r>
      <w:r w:rsidRPr="00900822">
        <w:rPr>
          <w:rFonts w:ascii="TH SarabunPSK" w:hAnsi="TH SarabunPSK" w:cs="TH SarabunPSK"/>
          <w:sz w:val="32"/>
          <w:szCs w:val="32"/>
          <w:lang w:eastAsia="ja-JP"/>
        </w:rPr>
        <w:t>.</w:t>
      </w:r>
      <w:r w:rsidR="007332B4">
        <w:rPr>
          <w:rFonts w:ascii="TH SarabunPSK" w:hAnsi="TH SarabunPSK" w:cs="TH SarabunPSK"/>
          <w:sz w:val="32"/>
          <w:szCs w:val="32"/>
          <w:lang w:eastAsia="ja-JP"/>
        </w:rPr>
        <w:t xml:space="preserve"> Bas</w:t>
      </w:r>
      <w:r w:rsidR="00721D20">
        <w:rPr>
          <w:rFonts w:ascii="TH SarabunPSK" w:hAnsi="TH SarabunPSK" w:cs="TH SarabunPSK"/>
          <w:sz w:val="32"/>
          <w:szCs w:val="32"/>
          <w:lang w:eastAsia="ja-JP"/>
        </w:rPr>
        <w:t>e</w:t>
      </w:r>
      <w:r w:rsidR="007332B4">
        <w:rPr>
          <w:rFonts w:ascii="TH SarabunPSK" w:hAnsi="TH SarabunPSK" w:cs="TH SarabunPSK"/>
          <w:sz w:val="32"/>
          <w:szCs w:val="32"/>
          <w:lang w:eastAsia="ja-JP"/>
        </w:rPr>
        <w:t xml:space="preserve"> units have 2 HP and</w:t>
      </w:r>
      <w:r w:rsidR="00C723FC">
        <w:rPr>
          <w:rFonts w:ascii="TH SarabunPSK" w:hAnsi="TH SarabunPSK" w:cs="TH SarabunPSK"/>
          <w:sz w:val="32"/>
          <w:szCs w:val="32"/>
          <w:lang w:eastAsia="ja-JP"/>
        </w:rPr>
        <w:t xml:space="preserve"> power</w:t>
      </w:r>
      <w:r w:rsidR="007332B4">
        <w:rPr>
          <w:rFonts w:ascii="TH SarabunPSK" w:hAnsi="TH SarabunPSK" w:cs="TH SarabunPSK"/>
          <w:sz w:val="32"/>
          <w:szCs w:val="32"/>
          <w:lang w:eastAsia="ja-JP"/>
        </w:rPr>
        <w:t xml:space="preserve"> 1.</w:t>
      </w:r>
      <w:r>
        <w:rPr>
          <w:rFonts w:ascii="TH SarabunPSK" w:hAnsi="TH SarabunPSK" w:cs="TH SarabunPSK"/>
          <w:sz w:val="32"/>
          <w:szCs w:val="32"/>
          <w:lang w:eastAsia="ja-JP"/>
        </w:rPr>
        <w:t xml:space="preserve"> </w:t>
      </w:r>
      <w:r w:rsidR="00912499">
        <w:rPr>
          <w:rFonts w:ascii="TH SarabunPSK" w:hAnsi="TH SarabunPSK" w:cs="TH SarabunPSK"/>
          <w:sz w:val="32"/>
          <w:szCs w:val="32"/>
          <w:lang w:eastAsia="ja-JP"/>
        </w:rPr>
        <w:t xml:space="preserve">When </w:t>
      </w:r>
      <w:r w:rsidR="007332B4">
        <w:rPr>
          <w:rFonts w:ascii="TH SarabunPSK" w:hAnsi="TH SarabunPSK" w:cs="TH SarabunPSK"/>
          <w:sz w:val="32"/>
          <w:szCs w:val="32"/>
          <w:lang w:eastAsia="ja-JP"/>
        </w:rPr>
        <w:t>they move to the tile if there are any opponent’s units on that tile, bas</w:t>
      </w:r>
      <w:r w:rsidR="00721D20">
        <w:rPr>
          <w:rFonts w:ascii="TH SarabunPSK" w:hAnsi="TH SarabunPSK" w:cs="TH SarabunPSK"/>
          <w:sz w:val="32"/>
          <w:szCs w:val="32"/>
          <w:lang w:eastAsia="ja-JP"/>
        </w:rPr>
        <w:t>e</w:t>
      </w:r>
      <w:r w:rsidR="007332B4">
        <w:rPr>
          <w:rFonts w:ascii="TH SarabunPSK" w:hAnsi="TH SarabunPSK" w:cs="TH SarabunPSK"/>
          <w:sz w:val="32"/>
          <w:szCs w:val="32"/>
          <w:lang w:eastAsia="ja-JP"/>
        </w:rPr>
        <w:t xml:space="preserve"> units will attack all of them by their power.</w:t>
      </w:r>
      <w:r w:rsidR="00566F91">
        <w:rPr>
          <w:rFonts w:ascii="TH SarabunPSK" w:hAnsi="TH SarabunPSK" w:cs="TH SarabunPSK"/>
          <w:sz w:val="32"/>
          <w:szCs w:val="32"/>
          <w:lang w:eastAsia="ja-JP"/>
        </w:rPr>
        <w:t xml:space="preserve"> </w:t>
      </w:r>
    </w:p>
    <w:p w14:paraId="7485C71B" w14:textId="2F6AE748" w:rsidR="002362C9" w:rsidRDefault="002362C9" w:rsidP="002362C9">
      <w:pPr>
        <w:spacing w:after="0" w:line="240" w:lineRule="auto"/>
        <w:jc w:val="center"/>
        <w:rPr>
          <w:rFonts w:ascii="TH SarabunPSK" w:hAnsi="TH SarabunPSK" w:cs="TH SarabunPSK"/>
          <w:sz w:val="32"/>
          <w:szCs w:val="32"/>
          <w:lang w:eastAsia="ja-JP"/>
        </w:rPr>
      </w:pPr>
    </w:p>
    <w:p w14:paraId="22EB8850" w14:textId="6291153C" w:rsidR="002362C9" w:rsidRDefault="00221042" w:rsidP="002362C9">
      <w:pPr>
        <w:spacing w:after="0" w:line="240" w:lineRule="auto"/>
        <w:jc w:val="center"/>
        <w:rPr>
          <w:rFonts w:ascii="TH SarabunPSK" w:hAnsi="TH SarabunPSK" w:cs="TH SarabunPSK"/>
          <w:sz w:val="32"/>
          <w:szCs w:val="32"/>
          <w:lang w:eastAsia="ja-JP"/>
        </w:rPr>
      </w:pPr>
      <w:r>
        <w:rPr>
          <w:rFonts w:ascii="TH SarabunPSK" w:hAnsi="TH SarabunPSK" w:cs="TH SarabunPSK"/>
          <w:noProof/>
          <w:sz w:val="32"/>
          <w:szCs w:val="32"/>
          <w:lang w:val="th-TH" w:eastAsia="ja-JP"/>
        </w:rPr>
        <w:drawing>
          <wp:inline distT="0" distB="0" distL="0" distR="0" wp14:anchorId="3E1C9E40" wp14:editId="16A82B83">
            <wp:extent cx="5731510" cy="2255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5455"/>
                    </a:xfrm>
                    <a:prstGeom prst="rect">
                      <a:avLst/>
                    </a:prstGeom>
                  </pic:spPr>
                </pic:pic>
              </a:graphicData>
            </a:graphic>
          </wp:inline>
        </w:drawing>
      </w:r>
    </w:p>
    <w:p w14:paraId="72E89255" w14:textId="3B7A8D35" w:rsidR="00221042" w:rsidRDefault="00221042" w:rsidP="00221042">
      <w:pPr>
        <w:spacing w:after="0" w:line="240" w:lineRule="auto"/>
        <w:jc w:val="center"/>
        <w:rPr>
          <w:rFonts w:ascii="TH SarabunPSK" w:hAnsi="TH SarabunPSK" w:cs="TH SarabunPSK"/>
          <w:sz w:val="32"/>
          <w:szCs w:val="32"/>
          <w:cs/>
          <w:lang w:eastAsia="ja-JP"/>
        </w:rPr>
      </w:pPr>
      <w:r>
        <w:rPr>
          <w:rFonts w:ascii="TH SarabunPSK" w:hAnsi="TH SarabunPSK" w:cs="TH SarabunPSK"/>
          <w:sz w:val="32"/>
          <w:szCs w:val="32"/>
          <w:lang w:eastAsia="ja-JP"/>
        </w:rPr>
        <w:t xml:space="preserve">Figure </w:t>
      </w:r>
      <w:r w:rsidR="005F1602">
        <w:rPr>
          <w:rFonts w:ascii="TH SarabunPSK" w:hAnsi="TH SarabunPSK" w:cs="TH SarabunPSK"/>
          <w:sz w:val="32"/>
          <w:szCs w:val="32"/>
          <w:lang w:eastAsia="ja-JP"/>
        </w:rPr>
        <w:t>3</w:t>
      </w:r>
      <w:r>
        <w:rPr>
          <w:rFonts w:ascii="TH SarabunPSK" w:hAnsi="TH SarabunPSK" w:cs="TH SarabunPSK"/>
          <w:sz w:val="32"/>
          <w:szCs w:val="32"/>
          <w:lang w:eastAsia="ja-JP"/>
        </w:rPr>
        <w:t xml:space="preserve"> attack</w:t>
      </w:r>
      <w:r w:rsidR="00A2537C">
        <w:rPr>
          <w:rFonts w:ascii="TH SarabunPSK" w:hAnsi="TH SarabunPSK" w:cs="TH SarabunPSK"/>
          <w:sz w:val="32"/>
          <w:szCs w:val="32"/>
          <w:lang w:eastAsia="ja-JP"/>
        </w:rPr>
        <w:t>ing</w:t>
      </w:r>
    </w:p>
    <w:p w14:paraId="43B53246" w14:textId="60122FB3" w:rsidR="00083B4F" w:rsidRDefault="0071232A" w:rsidP="005A30CC">
      <w:pPr>
        <w:spacing w:after="0" w:line="240" w:lineRule="auto"/>
        <w:ind w:firstLine="720"/>
        <w:rPr>
          <w:rFonts w:ascii="TH SarabunPSK" w:hAnsi="TH SarabunPSK" w:cs="TH SarabunPSK"/>
          <w:sz w:val="32"/>
          <w:szCs w:val="32"/>
        </w:rPr>
      </w:pPr>
      <w:r>
        <w:rPr>
          <w:rFonts w:ascii="TH SarabunPSK" w:hAnsi="TH SarabunPSK" w:cs="TH SarabunPSK"/>
          <w:sz w:val="32"/>
          <w:szCs w:val="32"/>
          <w:lang w:eastAsia="ja-JP"/>
        </w:rPr>
        <w:t>When</w:t>
      </w:r>
      <w:r w:rsidR="001109EF">
        <w:rPr>
          <w:rFonts w:ascii="TH SarabunPSK" w:hAnsi="TH SarabunPSK" w:cs="TH SarabunPSK"/>
          <w:sz w:val="32"/>
          <w:szCs w:val="32"/>
          <w:lang w:eastAsia="ja-JP"/>
        </w:rPr>
        <w:t xml:space="preserve"> a</w:t>
      </w:r>
      <w:r>
        <w:rPr>
          <w:rFonts w:ascii="TH SarabunPSK" w:hAnsi="TH SarabunPSK" w:cs="TH SarabunPSK"/>
          <w:sz w:val="32"/>
          <w:szCs w:val="32"/>
          <w:lang w:eastAsia="ja-JP"/>
        </w:rPr>
        <w:t xml:space="preserve"> piece</w:t>
      </w:r>
      <w:r w:rsidR="001109EF">
        <w:rPr>
          <w:rFonts w:ascii="TH SarabunPSK" w:hAnsi="TH SarabunPSK" w:cs="TH SarabunPSK"/>
          <w:sz w:val="32"/>
          <w:szCs w:val="32"/>
          <w:lang w:eastAsia="ja-JP"/>
        </w:rPr>
        <w:t>’</w:t>
      </w:r>
      <w:r>
        <w:rPr>
          <w:rFonts w:ascii="TH SarabunPSK" w:hAnsi="TH SarabunPSK" w:cs="TH SarabunPSK"/>
          <w:sz w:val="32"/>
          <w:szCs w:val="32"/>
          <w:lang w:eastAsia="ja-JP"/>
        </w:rPr>
        <w:t xml:space="preserve">s HP </w:t>
      </w:r>
      <w:r w:rsidR="001109EF">
        <w:rPr>
          <w:rFonts w:ascii="TH SarabunPSK" w:hAnsi="TH SarabunPSK" w:cs="TH SarabunPSK"/>
          <w:sz w:val="32"/>
          <w:szCs w:val="32"/>
          <w:lang w:eastAsia="ja-JP"/>
        </w:rPr>
        <w:t>is</w:t>
      </w:r>
      <w:r>
        <w:rPr>
          <w:rFonts w:ascii="TH SarabunPSK" w:hAnsi="TH SarabunPSK" w:cs="TH SarabunPSK"/>
          <w:sz w:val="32"/>
          <w:szCs w:val="32"/>
          <w:lang w:eastAsia="ja-JP"/>
        </w:rPr>
        <w:t xml:space="preserve"> below </w:t>
      </w:r>
      <w:r w:rsidR="001109EF">
        <w:rPr>
          <w:rFonts w:ascii="TH SarabunPSK" w:hAnsi="TH SarabunPSK" w:cs="TH SarabunPSK"/>
          <w:sz w:val="32"/>
          <w:szCs w:val="32"/>
          <w:lang w:eastAsia="ja-JP"/>
        </w:rPr>
        <w:t>0,</w:t>
      </w:r>
      <w:r w:rsidR="001109EF">
        <w:rPr>
          <w:rFonts w:ascii="TH SarabunPSK" w:hAnsi="TH SarabunPSK" w:cs="TH SarabunPSK"/>
          <w:sz w:val="32"/>
          <w:szCs w:val="32"/>
        </w:rPr>
        <w:t xml:space="preserve"> it will be remove</w:t>
      </w:r>
      <w:r w:rsidR="00077DAA">
        <w:rPr>
          <w:rFonts w:ascii="TH SarabunPSK" w:hAnsi="TH SarabunPSK" w:cs="TH SarabunPSK"/>
          <w:sz w:val="32"/>
          <w:szCs w:val="32"/>
        </w:rPr>
        <w:t>d</w:t>
      </w:r>
      <w:r w:rsidR="001109EF">
        <w:rPr>
          <w:rFonts w:ascii="TH SarabunPSK" w:hAnsi="TH SarabunPSK" w:cs="TH SarabunPSK"/>
          <w:sz w:val="32"/>
          <w:szCs w:val="32"/>
        </w:rPr>
        <w:t xml:space="preserve"> from the game.</w:t>
      </w:r>
    </w:p>
    <w:p w14:paraId="34BCC962" w14:textId="70E1C435" w:rsidR="00295E3F" w:rsidRDefault="00295E3F" w:rsidP="00295E3F">
      <w:pPr>
        <w:spacing w:after="0" w:line="240" w:lineRule="auto"/>
        <w:jc w:val="center"/>
        <w:rPr>
          <w:rFonts w:ascii="TH SarabunPSK" w:hAnsi="TH SarabunPSK" w:cs="TH SarabunPSK"/>
          <w:sz w:val="32"/>
          <w:szCs w:val="32"/>
        </w:rPr>
      </w:pPr>
      <w:r>
        <w:rPr>
          <w:rFonts w:ascii="TH SarabunPSK" w:hAnsi="TH SarabunPSK" w:cs="TH SarabunPSK"/>
          <w:noProof/>
          <w:sz w:val="32"/>
          <w:szCs w:val="32"/>
          <w:lang w:val="th-TH" w:eastAsia="ja-JP"/>
        </w:rPr>
        <w:drawing>
          <wp:inline distT="0" distB="0" distL="0" distR="0" wp14:anchorId="53C78F8B" wp14:editId="63464E2B">
            <wp:extent cx="5723938"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23938" cy="2254885"/>
                    </a:xfrm>
                    <a:prstGeom prst="rect">
                      <a:avLst/>
                    </a:prstGeom>
                  </pic:spPr>
                </pic:pic>
              </a:graphicData>
            </a:graphic>
          </wp:inline>
        </w:drawing>
      </w:r>
    </w:p>
    <w:p w14:paraId="2031223D" w14:textId="45128A95" w:rsidR="00295E3F" w:rsidRDefault="00295E3F" w:rsidP="00295E3F">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Figure 4 removing </w:t>
      </w:r>
      <w:r w:rsidR="000D1940">
        <w:rPr>
          <w:rFonts w:ascii="TH SarabunPSK" w:hAnsi="TH SarabunPSK" w:cs="TH SarabunPSK"/>
          <w:sz w:val="32"/>
          <w:szCs w:val="32"/>
        </w:rPr>
        <w:t>dead piece</w:t>
      </w:r>
    </w:p>
    <w:p w14:paraId="4C2C3C4B" w14:textId="0250B747" w:rsidR="000509A1" w:rsidRDefault="002F5E08" w:rsidP="005A30CC">
      <w:pPr>
        <w:spacing w:after="0" w:line="240" w:lineRule="auto"/>
        <w:ind w:firstLine="720"/>
        <w:rPr>
          <w:rFonts w:ascii="TH SarabunPSK" w:hAnsi="TH SarabunPSK" w:cs="TH SarabunPSK"/>
          <w:sz w:val="32"/>
          <w:szCs w:val="32"/>
        </w:rPr>
      </w:pPr>
      <w:r>
        <w:rPr>
          <w:rFonts w:ascii="TH SarabunPSK" w:hAnsi="TH SarabunPSK" w:cs="TH SarabunPSK"/>
          <w:sz w:val="32"/>
          <w:szCs w:val="32"/>
        </w:rPr>
        <w:t>The center row of the board is the promote line</w:t>
      </w:r>
      <w:r w:rsidR="00DA57F0">
        <w:rPr>
          <w:rFonts w:ascii="TH SarabunPSK" w:hAnsi="TH SarabunPSK" w:cs="TH SarabunPSK"/>
          <w:sz w:val="32"/>
          <w:szCs w:val="32"/>
        </w:rPr>
        <w:t>.</w:t>
      </w:r>
      <w:r w:rsidR="00DF6010">
        <w:rPr>
          <w:rFonts w:ascii="TH SarabunPSK" w:hAnsi="TH SarabunPSK" w:cs="TH SarabunPSK"/>
          <w:sz w:val="32"/>
          <w:szCs w:val="32"/>
        </w:rPr>
        <w:t xml:space="preserve"> When a unit enter this line</w:t>
      </w:r>
      <w:r w:rsidR="00BC5CD6">
        <w:rPr>
          <w:rFonts w:ascii="TH SarabunPSK" w:hAnsi="TH SarabunPSK" w:cs="TH SarabunPSK"/>
          <w:sz w:val="32"/>
          <w:szCs w:val="32"/>
        </w:rPr>
        <w:t>, it will be promoted. There are 3 classes of units which units can be promoted to</w:t>
      </w:r>
      <w:r w:rsidR="005759A1">
        <w:rPr>
          <w:rFonts w:ascii="TH SarabunPSK" w:hAnsi="TH SarabunPSK" w:cs="TH SarabunPSK"/>
          <w:sz w:val="32"/>
          <w:szCs w:val="32"/>
        </w:rPr>
        <w:t>; Melee unit, Flying unit, and Range unit.</w:t>
      </w:r>
      <w:r w:rsidR="00156918">
        <w:rPr>
          <w:rFonts w:ascii="TH SarabunPSK" w:hAnsi="TH SarabunPSK" w:cs="TH SarabunPSK"/>
          <w:sz w:val="32"/>
          <w:szCs w:val="32"/>
        </w:rPr>
        <w:t xml:space="preserve"> When the unit is promoted</w:t>
      </w:r>
      <w:r w:rsidR="00156918" w:rsidRPr="009C7F03">
        <w:rPr>
          <w:rFonts w:ascii="TH SarabunPSK" w:hAnsi="TH SarabunPSK" w:cs="TH SarabunPSK"/>
          <w:sz w:val="32"/>
          <w:szCs w:val="32"/>
        </w:rPr>
        <w:t xml:space="preserve">, </w:t>
      </w:r>
      <w:r w:rsidR="004E3E2C" w:rsidRPr="009C7F03">
        <w:rPr>
          <w:rFonts w:ascii="TH SarabunPSK" w:hAnsi="TH SarabunPSK" w:cs="TH SarabunPSK"/>
          <w:sz w:val="32"/>
          <w:szCs w:val="32"/>
        </w:rPr>
        <w:t xml:space="preserve">its </w:t>
      </w:r>
      <w:r w:rsidR="00571949" w:rsidRPr="009C7F03">
        <w:rPr>
          <w:rFonts w:ascii="TH SarabunPSK" w:hAnsi="TH SarabunPSK" w:cs="TH SarabunPSK"/>
          <w:sz w:val="32"/>
          <w:szCs w:val="32"/>
        </w:rPr>
        <w:t>HP</w:t>
      </w:r>
      <w:r w:rsidR="000C613E" w:rsidRPr="009C7F03">
        <w:rPr>
          <w:rFonts w:ascii="TH SarabunPSK" w:hAnsi="TH SarabunPSK" w:cs="TH SarabunPSK"/>
          <w:sz w:val="32"/>
          <w:szCs w:val="32"/>
        </w:rPr>
        <w:t xml:space="preserve"> will be fully restored</w:t>
      </w:r>
      <w:r w:rsidR="004E3E2C" w:rsidRPr="009C7F03">
        <w:rPr>
          <w:rFonts w:ascii="TH SarabunPSK" w:hAnsi="TH SarabunPSK" w:cs="TH SarabunPSK"/>
          <w:sz w:val="32"/>
          <w:szCs w:val="32"/>
        </w:rPr>
        <w:t>.</w:t>
      </w:r>
    </w:p>
    <w:p w14:paraId="3EF7A07D" w14:textId="5DA09188" w:rsidR="00FE752A" w:rsidRDefault="000509A1" w:rsidP="000509A1">
      <w:pPr>
        <w:spacing w:after="0" w:line="240" w:lineRule="auto"/>
        <w:jc w:val="center"/>
        <w:rPr>
          <w:rFonts w:ascii="TH SarabunPSK" w:hAnsi="TH SarabunPSK" w:cs="TH SarabunPSK"/>
          <w:sz w:val="32"/>
          <w:szCs w:val="32"/>
        </w:rPr>
      </w:pPr>
      <w:r>
        <w:rPr>
          <w:rFonts w:ascii="TH SarabunPSK" w:hAnsi="TH SarabunPSK" w:cs="TH SarabunPSK"/>
          <w:noProof/>
          <w:sz w:val="32"/>
          <w:szCs w:val="32"/>
        </w:rPr>
        <w:lastRenderedPageBreak/>
        <w:drawing>
          <wp:inline distT="0" distB="0" distL="0" distR="0" wp14:anchorId="04B5F6A6" wp14:editId="33DDC378">
            <wp:extent cx="3703320" cy="3053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720181" cy="3066973"/>
                    </a:xfrm>
                    <a:prstGeom prst="rect">
                      <a:avLst/>
                    </a:prstGeom>
                  </pic:spPr>
                </pic:pic>
              </a:graphicData>
            </a:graphic>
          </wp:inline>
        </w:drawing>
      </w:r>
    </w:p>
    <w:p w14:paraId="669E4FED" w14:textId="1145E9CA" w:rsidR="00A64B52" w:rsidRDefault="000509A1" w:rsidP="00A64B52">
      <w:pPr>
        <w:spacing w:after="0" w:line="240" w:lineRule="auto"/>
        <w:jc w:val="center"/>
        <w:rPr>
          <w:rFonts w:ascii="TH SarabunPSK" w:hAnsi="TH SarabunPSK" w:cs="TH SarabunPSK"/>
          <w:sz w:val="32"/>
          <w:szCs w:val="32"/>
        </w:rPr>
      </w:pPr>
      <w:r>
        <w:rPr>
          <w:rFonts w:ascii="TH SarabunPSK" w:hAnsi="TH SarabunPSK" w:cs="TH SarabunPSK"/>
          <w:sz w:val="32"/>
          <w:szCs w:val="32"/>
        </w:rPr>
        <w:t>Figure 5 Promote line</w:t>
      </w:r>
    </w:p>
    <w:p w14:paraId="73FBFE6C" w14:textId="77777777" w:rsidR="000509A1" w:rsidRDefault="000509A1" w:rsidP="000509A1">
      <w:pPr>
        <w:spacing w:after="0" w:line="240" w:lineRule="auto"/>
        <w:jc w:val="center"/>
        <w:rPr>
          <w:rFonts w:ascii="TH SarabunPSK" w:hAnsi="TH SarabunPSK" w:cs="TH SarabunPSK"/>
          <w:sz w:val="32"/>
          <w:szCs w:val="32"/>
        </w:rPr>
      </w:pPr>
    </w:p>
    <w:p w14:paraId="07AF0699" w14:textId="700D1101" w:rsidR="00045F43" w:rsidRDefault="00FE752A" w:rsidP="00FE752A">
      <w:pPr>
        <w:spacing w:after="0" w:line="240" w:lineRule="auto"/>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4D3F39AA" wp14:editId="5097DC01">
            <wp:extent cx="3216610" cy="313064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216610" cy="3130642"/>
                    </a:xfrm>
                    <a:prstGeom prst="rect">
                      <a:avLst/>
                    </a:prstGeom>
                  </pic:spPr>
                </pic:pic>
              </a:graphicData>
            </a:graphic>
          </wp:inline>
        </w:drawing>
      </w:r>
    </w:p>
    <w:p w14:paraId="40524BB3" w14:textId="3C608DD0" w:rsidR="00C86E8C" w:rsidRDefault="00C86E8C" w:rsidP="00FE752A">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Figure </w:t>
      </w:r>
      <w:r w:rsidR="00DE01D5">
        <w:rPr>
          <w:rFonts w:ascii="TH SarabunPSK" w:hAnsi="TH SarabunPSK" w:cs="TH SarabunPSK"/>
          <w:sz w:val="32"/>
          <w:szCs w:val="32"/>
        </w:rPr>
        <w:t>6</w:t>
      </w:r>
      <w:r>
        <w:rPr>
          <w:rFonts w:ascii="TH SarabunPSK" w:hAnsi="TH SarabunPSK" w:cs="TH SarabunPSK"/>
          <w:sz w:val="32"/>
          <w:szCs w:val="32"/>
        </w:rPr>
        <w:t xml:space="preserve"> </w:t>
      </w:r>
      <w:r w:rsidR="00DE01D5">
        <w:rPr>
          <w:rFonts w:ascii="TH SarabunPSK" w:hAnsi="TH SarabunPSK" w:cs="TH SarabunPSK"/>
          <w:sz w:val="32"/>
          <w:szCs w:val="32"/>
        </w:rPr>
        <w:t>Melee unit</w:t>
      </w:r>
      <w:r>
        <w:rPr>
          <w:rFonts w:ascii="TH SarabunPSK" w:hAnsi="TH SarabunPSK" w:cs="TH SarabunPSK"/>
          <w:sz w:val="32"/>
          <w:szCs w:val="32"/>
        </w:rPr>
        <w:t xml:space="preserve"> move patterns</w:t>
      </w:r>
    </w:p>
    <w:p w14:paraId="318DFBC7" w14:textId="638B8B2F" w:rsidR="00FE752A" w:rsidRPr="00900822" w:rsidRDefault="00FE752A" w:rsidP="00FE752A">
      <w:pPr>
        <w:spacing w:after="0" w:line="240" w:lineRule="auto"/>
        <w:rPr>
          <w:rFonts w:ascii="TH SarabunPSK" w:hAnsi="TH SarabunPSK" w:cs="TH SarabunPSK"/>
          <w:sz w:val="32"/>
          <w:szCs w:val="32"/>
        </w:rPr>
      </w:pPr>
      <w:r>
        <w:rPr>
          <w:rFonts w:ascii="TH SarabunPSK" w:hAnsi="TH SarabunPSK" w:cs="TH SarabunPSK"/>
          <w:sz w:val="32"/>
          <w:szCs w:val="32"/>
        </w:rPr>
        <w:tab/>
      </w:r>
      <w:r w:rsidR="00DE0DBA">
        <w:rPr>
          <w:rFonts w:ascii="TH SarabunPSK" w:hAnsi="TH SarabunPSK" w:cs="TH SarabunPSK"/>
          <w:sz w:val="32"/>
          <w:szCs w:val="32"/>
        </w:rPr>
        <w:t xml:space="preserve">Melee unit </w:t>
      </w:r>
      <w:r>
        <w:rPr>
          <w:rFonts w:ascii="TH SarabunPSK" w:hAnsi="TH SarabunPSK" w:cs="TH SarabunPSK"/>
          <w:sz w:val="32"/>
          <w:szCs w:val="32"/>
        </w:rPr>
        <w:t>can move</w:t>
      </w:r>
      <w:r w:rsidR="00DF3B0A">
        <w:rPr>
          <w:rFonts w:ascii="TH SarabunPSK" w:hAnsi="TH SarabunPSK" w:cs="TH SarabunPSK"/>
          <w:sz w:val="32"/>
          <w:szCs w:val="32"/>
        </w:rPr>
        <w:t xml:space="preserve"> in </w:t>
      </w:r>
      <w:r w:rsidR="00DE0DBA">
        <w:rPr>
          <w:rFonts w:ascii="TH SarabunPSK" w:hAnsi="TH SarabunPSK" w:cs="TH SarabunPSK"/>
          <w:sz w:val="32"/>
          <w:szCs w:val="32"/>
        </w:rPr>
        <w:t>4</w:t>
      </w:r>
      <w:r w:rsidR="00DF3B0A">
        <w:rPr>
          <w:rFonts w:ascii="TH SarabunPSK" w:hAnsi="TH SarabunPSK" w:cs="TH SarabunPSK"/>
          <w:sz w:val="32"/>
          <w:szCs w:val="32"/>
        </w:rPr>
        <w:t xml:space="preserve"> </w:t>
      </w:r>
      <w:r w:rsidR="00DE0DBA">
        <w:rPr>
          <w:rFonts w:ascii="TH SarabunPSK" w:hAnsi="TH SarabunPSK" w:cs="TH SarabunPSK"/>
          <w:sz w:val="32"/>
          <w:szCs w:val="32"/>
        </w:rPr>
        <w:t>directions</w:t>
      </w:r>
      <w:r w:rsidR="000711AE">
        <w:rPr>
          <w:rFonts w:ascii="TH SarabunPSK" w:hAnsi="TH SarabunPSK" w:cs="TH SarabunPSK"/>
          <w:sz w:val="32"/>
          <w:szCs w:val="32"/>
        </w:rPr>
        <w:t xml:space="preserve"> and attack</w:t>
      </w:r>
      <w:r w:rsidRPr="00900822">
        <w:rPr>
          <w:rFonts w:ascii="TH SarabunPSK" w:hAnsi="TH SarabunPSK" w:cs="TH SarabunPSK"/>
          <w:sz w:val="32"/>
          <w:szCs w:val="32"/>
        </w:rPr>
        <w:t xml:space="preserve"> </w:t>
      </w:r>
      <w:r w:rsidR="00C86E8C" w:rsidRPr="00900822">
        <w:rPr>
          <w:rFonts w:ascii="TH SarabunPSK" w:hAnsi="TH SarabunPSK" w:cs="TH SarabunPSK"/>
          <w:sz w:val="32"/>
          <w:szCs w:val="32"/>
        </w:rPr>
        <w:t>like</w:t>
      </w:r>
      <w:r w:rsidR="00DE0DBA">
        <w:rPr>
          <w:rFonts w:ascii="TH SarabunPSK" w:hAnsi="TH SarabunPSK" w:cs="TH SarabunPSK"/>
          <w:sz w:val="32"/>
          <w:szCs w:val="32"/>
        </w:rPr>
        <w:t xml:space="preserve"> ba</w:t>
      </w:r>
      <w:r w:rsidR="00EC4213">
        <w:rPr>
          <w:rFonts w:ascii="TH SarabunPSK" w:hAnsi="TH SarabunPSK" w:cs="TH SarabunPSK"/>
          <w:sz w:val="32"/>
          <w:szCs w:val="32"/>
        </w:rPr>
        <w:t>se</w:t>
      </w:r>
      <w:r w:rsidR="00DE0DBA">
        <w:rPr>
          <w:rFonts w:ascii="TH SarabunPSK" w:hAnsi="TH SarabunPSK" w:cs="TH SarabunPSK"/>
          <w:sz w:val="32"/>
          <w:szCs w:val="32"/>
        </w:rPr>
        <w:t xml:space="preserve"> units</w:t>
      </w:r>
      <w:r w:rsidR="00C86E8C" w:rsidRPr="00900822">
        <w:rPr>
          <w:rFonts w:ascii="TH SarabunPSK" w:hAnsi="TH SarabunPSK" w:cs="TH SarabunPSK"/>
          <w:sz w:val="32"/>
          <w:szCs w:val="32"/>
        </w:rPr>
        <w:t>.</w:t>
      </w:r>
      <w:r w:rsidR="00DE0DBA">
        <w:rPr>
          <w:rFonts w:ascii="TH SarabunPSK" w:hAnsi="TH SarabunPSK" w:cs="TH SarabunPSK"/>
          <w:sz w:val="32"/>
          <w:szCs w:val="32"/>
        </w:rPr>
        <w:t xml:space="preserve"> However, its HP is 5 and power is 2</w:t>
      </w:r>
      <w:r w:rsidR="004D7026" w:rsidRPr="00900822">
        <w:rPr>
          <w:rFonts w:ascii="TH SarabunPSK" w:hAnsi="TH SarabunPSK" w:cs="TH SarabunPSK"/>
          <w:sz w:val="32"/>
          <w:szCs w:val="32"/>
        </w:rPr>
        <w:t>.</w:t>
      </w:r>
    </w:p>
    <w:p w14:paraId="4BFC9412" w14:textId="0CB850A8" w:rsidR="004D7026" w:rsidRDefault="004D7026" w:rsidP="004D7026">
      <w:pPr>
        <w:spacing w:after="0" w:line="240" w:lineRule="auto"/>
        <w:jc w:val="center"/>
        <w:rPr>
          <w:rFonts w:ascii="TH SarabunPSK" w:hAnsi="TH SarabunPSK" w:cs="TH SarabunPSK"/>
          <w:sz w:val="32"/>
          <w:szCs w:val="32"/>
        </w:rPr>
      </w:pPr>
      <w:r w:rsidRPr="00900822">
        <w:rPr>
          <w:rFonts w:ascii="TH SarabunPSK" w:hAnsi="TH SarabunPSK" w:cs="TH SarabunPSK"/>
          <w:noProof/>
          <w:sz w:val="32"/>
          <w:szCs w:val="32"/>
        </w:rPr>
        <w:lastRenderedPageBreak/>
        <w:drawing>
          <wp:inline distT="0" distB="0" distL="0" distR="0" wp14:anchorId="118DB035" wp14:editId="1FDD5CAA">
            <wp:extent cx="3035997" cy="304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035997" cy="3041950"/>
                    </a:xfrm>
                    <a:prstGeom prst="rect">
                      <a:avLst/>
                    </a:prstGeom>
                  </pic:spPr>
                </pic:pic>
              </a:graphicData>
            </a:graphic>
          </wp:inline>
        </w:drawing>
      </w:r>
    </w:p>
    <w:p w14:paraId="0F3895C4" w14:textId="1772CE3B" w:rsidR="004D7026" w:rsidRDefault="004D7026" w:rsidP="004D7026">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Figure </w:t>
      </w:r>
      <w:r w:rsidR="00A37CE6">
        <w:rPr>
          <w:rFonts w:ascii="TH SarabunPSK" w:hAnsi="TH SarabunPSK" w:cs="TH SarabunPSK"/>
          <w:sz w:val="32"/>
          <w:szCs w:val="32"/>
        </w:rPr>
        <w:t>7</w:t>
      </w:r>
      <w:r>
        <w:rPr>
          <w:rFonts w:ascii="TH SarabunPSK" w:hAnsi="TH SarabunPSK" w:cs="TH SarabunPSK"/>
          <w:sz w:val="32"/>
          <w:szCs w:val="32"/>
        </w:rPr>
        <w:t xml:space="preserve"> </w:t>
      </w:r>
      <w:r w:rsidR="00A37CE6">
        <w:rPr>
          <w:rFonts w:ascii="TH SarabunPSK" w:hAnsi="TH SarabunPSK" w:cs="TH SarabunPSK"/>
          <w:sz w:val="32"/>
          <w:szCs w:val="32"/>
        </w:rPr>
        <w:t>Flying</w:t>
      </w:r>
      <w:r w:rsidR="002F415B">
        <w:rPr>
          <w:rFonts w:ascii="TH SarabunPSK" w:hAnsi="TH SarabunPSK" w:cs="TH SarabunPSK"/>
          <w:sz w:val="32"/>
          <w:szCs w:val="32"/>
        </w:rPr>
        <w:t xml:space="preserve"> unit</w:t>
      </w:r>
      <w:r>
        <w:rPr>
          <w:rFonts w:ascii="TH SarabunPSK" w:hAnsi="TH SarabunPSK" w:cs="TH SarabunPSK"/>
          <w:sz w:val="32"/>
          <w:szCs w:val="32"/>
        </w:rPr>
        <w:t xml:space="preserve"> move patterns</w:t>
      </w:r>
    </w:p>
    <w:p w14:paraId="337DEE91" w14:textId="63E83B4E" w:rsidR="0070669F" w:rsidRDefault="004D7026" w:rsidP="004D7026">
      <w:pPr>
        <w:spacing w:after="0" w:line="240" w:lineRule="auto"/>
        <w:rPr>
          <w:rFonts w:ascii="TH SarabunPSK" w:hAnsi="TH SarabunPSK" w:cs="TH SarabunPSK"/>
          <w:sz w:val="32"/>
          <w:szCs w:val="32"/>
        </w:rPr>
      </w:pPr>
      <w:r>
        <w:rPr>
          <w:rFonts w:ascii="TH SarabunPSK" w:hAnsi="TH SarabunPSK" w:cs="TH SarabunPSK"/>
          <w:sz w:val="32"/>
          <w:szCs w:val="32"/>
        </w:rPr>
        <w:tab/>
      </w:r>
      <w:r w:rsidR="006038EA">
        <w:rPr>
          <w:rFonts w:ascii="TH SarabunPSK" w:hAnsi="TH SarabunPSK" w:cs="TH SarabunPSK"/>
          <w:sz w:val="32"/>
          <w:szCs w:val="32"/>
        </w:rPr>
        <w:t>Flying unit</w:t>
      </w:r>
      <w:r w:rsidR="00EE0E7B">
        <w:rPr>
          <w:rFonts w:ascii="TH SarabunPSK" w:hAnsi="TH SarabunPSK" w:cs="TH SarabunPSK"/>
          <w:sz w:val="32"/>
          <w:szCs w:val="32"/>
        </w:rPr>
        <w:t>’s HP, power and attack rule is same as bas</w:t>
      </w:r>
      <w:r w:rsidR="000A2AD9">
        <w:rPr>
          <w:rFonts w:ascii="TH SarabunPSK" w:hAnsi="TH SarabunPSK" w:cs="TH SarabunPSK"/>
          <w:sz w:val="32"/>
          <w:szCs w:val="32"/>
        </w:rPr>
        <w:t>e</w:t>
      </w:r>
      <w:r w:rsidR="00EE0E7B">
        <w:rPr>
          <w:rFonts w:ascii="TH SarabunPSK" w:hAnsi="TH SarabunPSK" w:cs="TH SarabunPSK"/>
          <w:sz w:val="32"/>
          <w:szCs w:val="32"/>
        </w:rPr>
        <w:t xml:space="preserve"> unit, but move patterns are further for 1 tile</w:t>
      </w:r>
      <w:r w:rsidR="0021624B">
        <w:rPr>
          <w:rFonts w:ascii="TH SarabunPSK" w:hAnsi="TH SarabunPSK" w:cs="TH SarabunPSK"/>
          <w:sz w:val="32"/>
          <w:szCs w:val="32"/>
        </w:rPr>
        <w:t xml:space="preserve"> like in figure 7</w:t>
      </w:r>
      <w:r w:rsidR="00EE0E7B">
        <w:rPr>
          <w:rFonts w:ascii="TH SarabunPSK" w:hAnsi="TH SarabunPSK" w:cs="TH SarabunPSK"/>
          <w:sz w:val="32"/>
          <w:szCs w:val="32"/>
        </w:rPr>
        <w:t>.</w:t>
      </w:r>
      <w:r w:rsidR="0021624B">
        <w:rPr>
          <w:rFonts w:ascii="TH SarabunPSK" w:hAnsi="TH SarabunPSK" w:cs="TH SarabunPSK"/>
          <w:sz w:val="32"/>
          <w:szCs w:val="32"/>
        </w:rPr>
        <w:t xml:space="preserve"> </w:t>
      </w:r>
      <w:r w:rsidR="00D9728D">
        <w:rPr>
          <w:rFonts w:ascii="TH SarabunPSK" w:hAnsi="TH SarabunPSK" w:cs="TH SarabunPSK"/>
          <w:sz w:val="32"/>
          <w:szCs w:val="32"/>
        </w:rPr>
        <w:t>Another unique attribute of flying units is that bas</w:t>
      </w:r>
      <w:r w:rsidR="000A2AD9">
        <w:rPr>
          <w:rFonts w:ascii="TH SarabunPSK" w:hAnsi="TH SarabunPSK" w:cs="TH SarabunPSK"/>
          <w:sz w:val="32"/>
          <w:szCs w:val="32"/>
        </w:rPr>
        <w:t>e</w:t>
      </w:r>
      <w:r w:rsidR="00D9728D">
        <w:rPr>
          <w:rFonts w:ascii="TH SarabunPSK" w:hAnsi="TH SarabunPSK" w:cs="TH SarabunPSK"/>
          <w:sz w:val="32"/>
          <w:szCs w:val="32"/>
        </w:rPr>
        <w:t xml:space="preserve"> unit and melee unit cannot attack them because they are flying.</w:t>
      </w:r>
      <w:r w:rsidR="00FA6E0F">
        <w:rPr>
          <w:rFonts w:ascii="TH SarabunPSK" w:hAnsi="TH SarabunPSK" w:cs="TH SarabunPSK"/>
          <w:sz w:val="32"/>
          <w:szCs w:val="32"/>
        </w:rPr>
        <w:t xml:space="preserve"> Even flying units</w:t>
      </w:r>
      <w:ins w:id="12" w:author="Vishnu Kotrajaras" w:date="2022-01-30T19:14:00Z">
        <w:r w:rsidR="00676DD8">
          <w:rPr>
            <w:rFonts w:ascii="TH SarabunPSK" w:hAnsi="TH SarabunPSK" w:cs="TH SarabunPSK"/>
            <w:sz w:val="32"/>
            <w:szCs w:val="32"/>
          </w:rPr>
          <w:t xml:space="preserve"> </w:t>
        </w:r>
      </w:ins>
      <w:del w:id="13" w:author="Vishnu Kotrajaras" w:date="2022-01-30T19:14:00Z">
        <w:r w:rsidR="00FA6E0F" w:rsidDel="00676DD8">
          <w:rPr>
            <w:rFonts w:ascii="TH SarabunPSK" w:hAnsi="TH SarabunPSK" w:cs="TH SarabunPSK"/>
            <w:sz w:val="32"/>
            <w:szCs w:val="32"/>
          </w:rPr>
          <w:delText xml:space="preserve">, </w:delText>
        </w:r>
      </w:del>
      <w:r w:rsidR="00FA6E0F">
        <w:rPr>
          <w:rFonts w:ascii="TH SarabunPSK" w:hAnsi="TH SarabunPSK" w:cs="TH SarabunPSK"/>
          <w:sz w:val="32"/>
          <w:szCs w:val="32"/>
        </w:rPr>
        <w:t>themselves cannot attack other flying unit</w:t>
      </w:r>
      <w:r w:rsidR="00035F42">
        <w:rPr>
          <w:rFonts w:ascii="TH SarabunPSK" w:hAnsi="TH SarabunPSK" w:cs="TH SarabunPSK"/>
          <w:sz w:val="32"/>
          <w:szCs w:val="32"/>
        </w:rPr>
        <w:t>s</w:t>
      </w:r>
      <w:r w:rsidR="00FA6E0F">
        <w:rPr>
          <w:rFonts w:ascii="TH SarabunPSK" w:hAnsi="TH SarabunPSK" w:cs="TH SarabunPSK"/>
          <w:sz w:val="32"/>
          <w:szCs w:val="32"/>
        </w:rPr>
        <w:t>.</w:t>
      </w:r>
    </w:p>
    <w:p w14:paraId="2B5ACE80" w14:textId="4ABD1114" w:rsidR="00A04B0A" w:rsidRDefault="00A04B0A" w:rsidP="00A04B0A">
      <w:pPr>
        <w:spacing w:after="0" w:line="240" w:lineRule="auto"/>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68226CEA" wp14:editId="27951645">
            <wp:extent cx="3065776" cy="303917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65776" cy="3039176"/>
                    </a:xfrm>
                    <a:prstGeom prst="rect">
                      <a:avLst/>
                    </a:prstGeom>
                  </pic:spPr>
                </pic:pic>
              </a:graphicData>
            </a:graphic>
          </wp:inline>
        </w:drawing>
      </w:r>
    </w:p>
    <w:p w14:paraId="40F14526" w14:textId="45B835A7" w:rsidR="00A04B0A" w:rsidRDefault="00A04B0A" w:rsidP="00A04B0A">
      <w:pPr>
        <w:spacing w:after="0" w:line="240" w:lineRule="auto"/>
        <w:jc w:val="center"/>
        <w:rPr>
          <w:rFonts w:ascii="TH SarabunPSK" w:hAnsi="TH SarabunPSK" w:cs="TH SarabunPSK"/>
          <w:sz w:val="32"/>
          <w:szCs w:val="32"/>
        </w:rPr>
      </w:pPr>
      <w:r>
        <w:rPr>
          <w:rFonts w:ascii="TH SarabunPSK" w:hAnsi="TH SarabunPSK" w:cs="TH SarabunPSK"/>
          <w:sz w:val="32"/>
          <w:szCs w:val="32"/>
        </w:rPr>
        <w:t xml:space="preserve">Figure 8 </w:t>
      </w:r>
      <w:r w:rsidR="009A5316">
        <w:rPr>
          <w:rFonts w:ascii="TH SarabunPSK" w:hAnsi="TH SarabunPSK" w:cs="TH SarabunPSK"/>
          <w:sz w:val="32"/>
          <w:szCs w:val="32"/>
        </w:rPr>
        <w:t>R</w:t>
      </w:r>
      <w:r>
        <w:rPr>
          <w:rFonts w:ascii="TH SarabunPSK" w:hAnsi="TH SarabunPSK" w:cs="TH SarabunPSK"/>
          <w:sz w:val="32"/>
          <w:szCs w:val="32"/>
        </w:rPr>
        <w:t>ange unit move patterns</w:t>
      </w:r>
    </w:p>
    <w:p w14:paraId="25678AE2" w14:textId="77777777" w:rsidR="00827449" w:rsidRDefault="00827449" w:rsidP="00D81EA2">
      <w:pPr>
        <w:spacing w:after="0" w:line="240" w:lineRule="auto"/>
        <w:jc w:val="center"/>
        <w:rPr>
          <w:rFonts w:ascii="TH SarabunPSK" w:hAnsi="TH SarabunPSK" w:cs="TH SarabunPSK"/>
          <w:sz w:val="32"/>
          <w:szCs w:val="32"/>
        </w:rPr>
      </w:pPr>
    </w:p>
    <w:p w14:paraId="52451876" w14:textId="407F2A17" w:rsidR="00A04B0A" w:rsidRDefault="00A04B0A" w:rsidP="00A04B0A">
      <w:pPr>
        <w:spacing w:after="0" w:line="240" w:lineRule="auto"/>
        <w:rPr>
          <w:rFonts w:ascii="TH SarabunPSK" w:hAnsi="TH SarabunPSK" w:cs="TH SarabunPSK"/>
          <w:sz w:val="32"/>
          <w:szCs w:val="32"/>
        </w:rPr>
      </w:pPr>
      <w:r>
        <w:rPr>
          <w:rFonts w:ascii="TH SarabunPSK" w:hAnsi="TH SarabunPSK" w:cs="TH SarabunPSK"/>
          <w:sz w:val="32"/>
          <w:szCs w:val="32"/>
        </w:rPr>
        <w:tab/>
      </w:r>
      <w:r w:rsidR="00D81EA2">
        <w:rPr>
          <w:rFonts w:ascii="TH SarabunPSK" w:hAnsi="TH SarabunPSK" w:cs="TH SarabunPSK"/>
          <w:sz w:val="32"/>
          <w:szCs w:val="32"/>
        </w:rPr>
        <w:t>The last type of unit is range unit. Range unit</w:t>
      </w:r>
      <w:r w:rsidR="00465A04">
        <w:rPr>
          <w:rFonts w:ascii="TH SarabunPSK" w:hAnsi="TH SarabunPSK" w:cs="TH SarabunPSK"/>
          <w:sz w:val="32"/>
          <w:szCs w:val="32"/>
        </w:rPr>
        <w:t>’s hp and power is same as bas</w:t>
      </w:r>
      <w:r w:rsidR="00105B68">
        <w:rPr>
          <w:rFonts w:ascii="TH SarabunPSK" w:hAnsi="TH SarabunPSK" w:cs="TH SarabunPSK"/>
          <w:sz w:val="32"/>
          <w:szCs w:val="32"/>
        </w:rPr>
        <w:t>e</w:t>
      </w:r>
      <w:r w:rsidR="00465A04">
        <w:rPr>
          <w:rFonts w:ascii="TH SarabunPSK" w:hAnsi="TH SarabunPSK" w:cs="TH SarabunPSK"/>
          <w:sz w:val="32"/>
          <w:szCs w:val="32"/>
        </w:rPr>
        <w:t xml:space="preserve"> unit.</w:t>
      </w:r>
      <w:r w:rsidR="00D81EA2">
        <w:rPr>
          <w:rFonts w:ascii="TH SarabunPSK" w:hAnsi="TH SarabunPSK" w:cs="TH SarabunPSK"/>
          <w:sz w:val="32"/>
          <w:szCs w:val="32"/>
        </w:rPr>
        <w:t xml:space="preserve"> </w:t>
      </w:r>
      <w:r w:rsidR="00465A04">
        <w:rPr>
          <w:rFonts w:ascii="TH SarabunPSK" w:hAnsi="TH SarabunPSK" w:cs="TH SarabunPSK"/>
          <w:sz w:val="32"/>
          <w:szCs w:val="32"/>
        </w:rPr>
        <w:t xml:space="preserve">Its </w:t>
      </w:r>
      <w:r w:rsidR="00E075FB">
        <w:rPr>
          <w:rFonts w:ascii="TH SarabunPSK" w:hAnsi="TH SarabunPSK" w:cs="TH SarabunPSK"/>
          <w:sz w:val="32"/>
          <w:szCs w:val="32"/>
        </w:rPr>
        <w:t xml:space="preserve">move patterns are </w:t>
      </w:r>
      <w:ins w:id="14" w:author="Vishnu Kotrajaras" w:date="2022-01-30T19:15:00Z">
        <w:r w:rsidR="00676DD8">
          <w:rPr>
            <w:rFonts w:ascii="TH SarabunPSK" w:hAnsi="TH SarabunPSK" w:cs="TH SarabunPSK"/>
            <w:sz w:val="32"/>
            <w:szCs w:val="32"/>
          </w:rPr>
          <w:t>the</w:t>
        </w:r>
      </w:ins>
      <w:del w:id="15" w:author="Vishnu Kotrajaras" w:date="2022-01-30T19:15:00Z">
        <w:r w:rsidR="00E075FB" w:rsidDel="00676DD8">
          <w:rPr>
            <w:rFonts w:ascii="TH SarabunPSK" w:hAnsi="TH SarabunPSK" w:cs="TH SarabunPSK"/>
            <w:sz w:val="32"/>
            <w:szCs w:val="32"/>
          </w:rPr>
          <w:delText>as</w:delText>
        </w:r>
      </w:del>
      <w:r w:rsidR="00E075FB">
        <w:rPr>
          <w:rFonts w:ascii="TH SarabunPSK" w:hAnsi="TH SarabunPSK" w:cs="TH SarabunPSK"/>
          <w:sz w:val="32"/>
          <w:szCs w:val="32"/>
        </w:rPr>
        <w:t xml:space="preserve"> same as bas</w:t>
      </w:r>
      <w:r w:rsidR="00105B68">
        <w:rPr>
          <w:rFonts w:ascii="TH SarabunPSK" w:hAnsi="TH SarabunPSK" w:cs="TH SarabunPSK"/>
          <w:sz w:val="32"/>
          <w:szCs w:val="32"/>
        </w:rPr>
        <w:t>e</w:t>
      </w:r>
      <w:r w:rsidR="00E075FB">
        <w:rPr>
          <w:rFonts w:ascii="TH SarabunPSK" w:hAnsi="TH SarabunPSK" w:cs="TH SarabunPSK"/>
          <w:sz w:val="32"/>
          <w:szCs w:val="32"/>
        </w:rPr>
        <w:t xml:space="preserve"> and melee unit, but they attack the tile </w:t>
      </w:r>
      <w:r w:rsidR="006C51F0">
        <w:rPr>
          <w:rFonts w:ascii="TH SarabunPSK" w:hAnsi="TH SarabunPSK" w:cs="TH SarabunPSK"/>
          <w:sz w:val="32"/>
          <w:szCs w:val="32"/>
        </w:rPr>
        <w:t>in front of them</w:t>
      </w:r>
      <w:r w:rsidR="00CA13AE">
        <w:rPr>
          <w:rFonts w:ascii="TH SarabunPSK" w:hAnsi="TH SarabunPSK" w:cs="TH SarabunPSK"/>
          <w:sz w:val="32"/>
          <w:szCs w:val="32"/>
        </w:rPr>
        <w:t xml:space="preserve"> after their move</w:t>
      </w:r>
      <w:r w:rsidR="000262D2">
        <w:rPr>
          <w:rFonts w:ascii="TH SarabunPSK" w:hAnsi="TH SarabunPSK" w:cs="TH SarabunPSK"/>
          <w:sz w:val="32"/>
          <w:szCs w:val="32"/>
        </w:rPr>
        <w:t>.</w:t>
      </w:r>
      <w:r w:rsidR="00127789">
        <w:rPr>
          <w:rFonts w:ascii="TH SarabunPSK" w:hAnsi="TH SarabunPSK" w:cs="TH SarabunPSK"/>
          <w:sz w:val="32"/>
          <w:szCs w:val="32"/>
        </w:rPr>
        <w:t xml:space="preserve"> </w:t>
      </w:r>
      <w:r w:rsidR="002B02F7">
        <w:rPr>
          <w:rFonts w:ascii="TH SarabunPSK" w:hAnsi="TH SarabunPSK" w:cs="TH SarabunPSK"/>
          <w:sz w:val="32"/>
          <w:szCs w:val="32"/>
        </w:rPr>
        <w:t xml:space="preserve">The attack directions depend on </w:t>
      </w:r>
      <w:r w:rsidR="00BF582A">
        <w:rPr>
          <w:rFonts w:ascii="TH SarabunPSK" w:hAnsi="TH SarabunPSK" w:cs="TH SarabunPSK"/>
          <w:sz w:val="32"/>
          <w:szCs w:val="32"/>
        </w:rPr>
        <w:t>side of the unit</w:t>
      </w:r>
      <w:ins w:id="16" w:author="Vishnu Kotrajaras" w:date="2022-01-30T19:16:00Z">
        <w:r w:rsidR="00676DD8">
          <w:rPr>
            <w:rFonts w:ascii="TH SarabunPSK" w:hAnsi="TH SarabunPSK" w:cs="TH SarabunPSK"/>
            <w:sz w:val="32"/>
            <w:szCs w:val="32"/>
          </w:rPr>
          <w:t xml:space="preserve"> (we have Whit</w:t>
        </w:r>
      </w:ins>
      <w:ins w:id="17" w:author="Vishnu Kotrajaras" w:date="2022-01-30T19:17:00Z">
        <w:r w:rsidR="00676DD8">
          <w:rPr>
            <w:rFonts w:ascii="TH SarabunPSK" w:hAnsi="TH SarabunPSK" w:cs="TH SarabunPSK"/>
            <w:sz w:val="32"/>
            <w:szCs w:val="32"/>
          </w:rPr>
          <w:t xml:space="preserve">e unit </w:t>
        </w:r>
        <w:r w:rsidR="00676DD8">
          <w:rPr>
            <w:rFonts w:ascii="TH SarabunPSK" w:hAnsi="TH SarabunPSK" w:cs="TH SarabunPSK"/>
            <w:sz w:val="32"/>
            <w:szCs w:val="32"/>
          </w:rPr>
          <w:lastRenderedPageBreak/>
          <w:t>on one side and Red unit on the other side</w:t>
        </w:r>
      </w:ins>
      <w:ins w:id="18" w:author="Vishnu Kotrajaras" w:date="2022-01-30T19:16:00Z">
        <w:r w:rsidR="00676DD8">
          <w:rPr>
            <w:rFonts w:ascii="TH SarabunPSK" w:hAnsi="TH SarabunPSK" w:cs="TH SarabunPSK"/>
            <w:sz w:val="32"/>
            <w:szCs w:val="32"/>
          </w:rPr>
          <w:t>)</w:t>
        </w:r>
      </w:ins>
      <w:r w:rsidR="00BF582A">
        <w:rPr>
          <w:rFonts w:ascii="TH SarabunPSK" w:hAnsi="TH SarabunPSK" w:cs="TH SarabunPSK"/>
          <w:sz w:val="32"/>
          <w:szCs w:val="32"/>
        </w:rPr>
        <w:t>.</w:t>
      </w:r>
      <w:r w:rsidR="00465A04">
        <w:rPr>
          <w:rFonts w:ascii="TH SarabunPSK" w:hAnsi="TH SarabunPSK" w:cs="TH SarabunPSK"/>
          <w:sz w:val="32"/>
          <w:szCs w:val="32"/>
        </w:rPr>
        <w:t xml:space="preserve"> Range unit is the only </w:t>
      </w:r>
      <w:del w:id="19" w:author="Vishnu Kotrajaras" w:date="2022-01-30T19:15:00Z">
        <w:r w:rsidR="00465A04" w:rsidDel="00676DD8">
          <w:rPr>
            <w:rFonts w:ascii="TH SarabunPSK" w:hAnsi="TH SarabunPSK" w:cs="TH SarabunPSK"/>
            <w:sz w:val="32"/>
            <w:szCs w:val="32"/>
          </w:rPr>
          <w:delText>way to</w:delText>
        </w:r>
      </w:del>
      <w:ins w:id="20" w:author="Vishnu Kotrajaras" w:date="2022-01-30T19:15:00Z">
        <w:r w:rsidR="00676DD8">
          <w:rPr>
            <w:rFonts w:ascii="TH SarabunPSK" w:hAnsi="TH SarabunPSK" w:cs="TH SarabunPSK"/>
            <w:sz w:val="32"/>
            <w:szCs w:val="32"/>
          </w:rPr>
          <w:t>unit type that can</w:t>
        </w:r>
      </w:ins>
      <w:r w:rsidR="00465A04">
        <w:rPr>
          <w:rFonts w:ascii="TH SarabunPSK" w:hAnsi="TH SarabunPSK" w:cs="TH SarabunPSK"/>
          <w:sz w:val="32"/>
          <w:szCs w:val="32"/>
        </w:rPr>
        <w:t xml:space="preserve"> attack</w:t>
      </w:r>
      <w:r w:rsidR="00CE4780">
        <w:rPr>
          <w:rFonts w:ascii="TH SarabunPSK" w:hAnsi="TH SarabunPSK" w:cs="TH SarabunPSK"/>
          <w:sz w:val="32"/>
          <w:szCs w:val="32"/>
        </w:rPr>
        <w:t xml:space="preserve"> </w:t>
      </w:r>
      <w:ins w:id="21" w:author="Vishnu Kotrajaras" w:date="2022-01-30T19:15:00Z">
        <w:r w:rsidR="00676DD8">
          <w:rPr>
            <w:rFonts w:ascii="TH SarabunPSK" w:hAnsi="TH SarabunPSK" w:cs="TH SarabunPSK"/>
            <w:sz w:val="32"/>
            <w:szCs w:val="32"/>
          </w:rPr>
          <w:t xml:space="preserve">a </w:t>
        </w:r>
      </w:ins>
      <w:r w:rsidR="00CE4780">
        <w:rPr>
          <w:rFonts w:ascii="TH SarabunPSK" w:hAnsi="TH SarabunPSK" w:cs="TH SarabunPSK"/>
          <w:sz w:val="32"/>
          <w:szCs w:val="32"/>
        </w:rPr>
        <w:t>flying unit.</w:t>
      </w:r>
    </w:p>
    <w:p w14:paraId="07D0DB30" w14:textId="77777777" w:rsidR="007447EE" w:rsidRDefault="007447EE" w:rsidP="007447EE">
      <w:pPr>
        <w:spacing w:after="0" w:line="240" w:lineRule="auto"/>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7DACC393" wp14:editId="3A0926B7">
            <wp:extent cx="4492556" cy="385076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492556" cy="3850762"/>
                    </a:xfrm>
                    <a:prstGeom prst="rect">
                      <a:avLst/>
                    </a:prstGeom>
                  </pic:spPr>
                </pic:pic>
              </a:graphicData>
            </a:graphic>
          </wp:inline>
        </w:drawing>
      </w:r>
      <w:r>
        <w:rPr>
          <w:rFonts w:ascii="TH SarabunPSK" w:hAnsi="TH SarabunPSK" w:cs="TH SarabunPSK"/>
          <w:noProof/>
          <w:sz w:val="32"/>
          <w:szCs w:val="32"/>
        </w:rPr>
        <w:drawing>
          <wp:inline distT="0" distB="0" distL="0" distR="0" wp14:anchorId="5FA350B5" wp14:editId="13DFFCF3">
            <wp:extent cx="4520480" cy="392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529090" cy="3931775"/>
                    </a:xfrm>
                    <a:prstGeom prst="rect">
                      <a:avLst/>
                    </a:prstGeom>
                  </pic:spPr>
                </pic:pic>
              </a:graphicData>
            </a:graphic>
          </wp:inline>
        </w:drawing>
      </w:r>
    </w:p>
    <w:p w14:paraId="727585BE" w14:textId="77777777" w:rsidR="007447EE" w:rsidRDefault="007447EE" w:rsidP="007447EE">
      <w:pPr>
        <w:spacing w:after="0" w:line="240" w:lineRule="auto"/>
        <w:jc w:val="center"/>
        <w:rPr>
          <w:rFonts w:ascii="TH SarabunPSK" w:hAnsi="TH SarabunPSK" w:cs="TH SarabunPSK"/>
          <w:sz w:val="32"/>
          <w:szCs w:val="32"/>
        </w:rPr>
      </w:pPr>
    </w:p>
    <w:p w14:paraId="2198CAE7" w14:textId="77777777" w:rsidR="007447EE" w:rsidRDefault="007447EE" w:rsidP="007447EE">
      <w:pPr>
        <w:spacing w:after="0" w:line="240" w:lineRule="auto"/>
        <w:jc w:val="center"/>
        <w:rPr>
          <w:rFonts w:ascii="TH SarabunPSK" w:hAnsi="TH SarabunPSK" w:cs="TH SarabunPSK"/>
          <w:sz w:val="32"/>
          <w:szCs w:val="32"/>
        </w:rPr>
      </w:pPr>
      <w:r>
        <w:rPr>
          <w:rFonts w:ascii="TH SarabunPSK" w:hAnsi="TH SarabunPSK" w:cs="TH SarabunPSK"/>
          <w:sz w:val="32"/>
          <w:szCs w:val="32"/>
        </w:rPr>
        <w:t>Figure 9 White range unit attack example</w:t>
      </w:r>
    </w:p>
    <w:p w14:paraId="78734466" w14:textId="77777777" w:rsidR="007447EE" w:rsidRDefault="007447EE" w:rsidP="007447EE">
      <w:pPr>
        <w:spacing w:after="0" w:line="240" w:lineRule="auto"/>
        <w:jc w:val="center"/>
        <w:rPr>
          <w:rFonts w:ascii="TH SarabunPSK" w:hAnsi="TH SarabunPSK" w:cs="TH SarabunPSK"/>
          <w:sz w:val="32"/>
          <w:szCs w:val="32"/>
        </w:rPr>
      </w:pPr>
      <w:r>
        <w:rPr>
          <w:rFonts w:ascii="TH SarabunPSK" w:hAnsi="TH SarabunPSK" w:cs="TH SarabunPSK"/>
          <w:noProof/>
          <w:sz w:val="32"/>
          <w:szCs w:val="32"/>
        </w:rPr>
        <w:lastRenderedPageBreak/>
        <w:drawing>
          <wp:inline distT="0" distB="0" distL="0" distR="0" wp14:anchorId="2079189C" wp14:editId="501DAAF2">
            <wp:extent cx="4525580" cy="38753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525580" cy="3875390"/>
                    </a:xfrm>
                    <a:prstGeom prst="rect">
                      <a:avLst/>
                    </a:prstGeom>
                  </pic:spPr>
                </pic:pic>
              </a:graphicData>
            </a:graphic>
          </wp:inline>
        </w:drawing>
      </w:r>
      <w:r>
        <w:rPr>
          <w:rFonts w:ascii="TH SarabunPSK" w:hAnsi="TH SarabunPSK" w:cs="TH SarabunPSK"/>
          <w:noProof/>
          <w:sz w:val="32"/>
          <w:szCs w:val="32"/>
        </w:rPr>
        <w:drawing>
          <wp:inline distT="0" distB="0" distL="0" distR="0" wp14:anchorId="22FC9C6E" wp14:editId="61783743">
            <wp:extent cx="4536950" cy="389720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536950" cy="3897207"/>
                    </a:xfrm>
                    <a:prstGeom prst="rect">
                      <a:avLst/>
                    </a:prstGeom>
                  </pic:spPr>
                </pic:pic>
              </a:graphicData>
            </a:graphic>
          </wp:inline>
        </w:drawing>
      </w:r>
    </w:p>
    <w:p w14:paraId="7913E534" w14:textId="77777777" w:rsidR="007447EE" w:rsidRDefault="007447EE" w:rsidP="007447EE">
      <w:pPr>
        <w:spacing w:after="0" w:line="240" w:lineRule="auto"/>
        <w:jc w:val="center"/>
        <w:rPr>
          <w:rFonts w:ascii="TH SarabunPSK" w:hAnsi="TH SarabunPSK" w:cs="TH SarabunPSK"/>
          <w:sz w:val="32"/>
          <w:szCs w:val="32"/>
        </w:rPr>
      </w:pPr>
    </w:p>
    <w:p w14:paraId="0B4CE851" w14:textId="4B84653B" w:rsidR="007447EE" w:rsidRDefault="007447EE" w:rsidP="007447EE">
      <w:pPr>
        <w:spacing w:after="0" w:line="240" w:lineRule="auto"/>
        <w:jc w:val="center"/>
        <w:rPr>
          <w:rFonts w:ascii="TH SarabunPSK" w:hAnsi="TH SarabunPSK" w:cs="TH SarabunPSK"/>
          <w:sz w:val="32"/>
          <w:szCs w:val="32"/>
          <w:cs/>
        </w:rPr>
      </w:pPr>
      <w:r>
        <w:rPr>
          <w:rFonts w:ascii="TH SarabunPSK" w:hAnsi="TH SarabunPSK" w:cs="TH SarabunPSK"/>
          <w:sz w:val="32"/>
          <w:szCs w:val="32"/>
        </w:rPr>
        <w:t xml:space="preserve">Figure </w:t>
      </w:r>
      <w:r w:rsidR="00721B2D">
        <w:rPr>
          <w:rFonts w:ascii="TH SarabunPSK" w:hAnsi="TH SarabunPSK" w:cs="TH SarabunPSK"/>
          <w:sz w:val="32"/>
          <w:szCs w:val="32"/>
        </w:rPr>
        <w:t>10</w:t>
      </w:r>
      <w:r>
        <w:rPr>
          <w:rFonts w:ascii="TH SarabunPSK" w:hAnsi="TH SarabunPSK" w:cs="TH SarabunPSK"/>
          <w:sz w:val="32"/>
          <w:szCs w:val="32"/>
        </w:rPr>
        <w:t xml:space="preserve"> </w:t>
      </w:r>
      <w:r w:rsidR="00721B2D">
        <w:rPr>
          <w:rFonts w:ascii="TH SarabunPSK" w:hAnsi="TH SarabunPSK" w:cs="TH SarabunPSK"/>
          <w:sz w:val="32"/>
          <w:szCs w:val="32"/>
        </w:rPr>
        <w:t>Red</w:t>
      </w:r>
      <w:r>
        <w:rPr>
          <w:rFonts w:ascii="TH SarabunPSK" w:hAnsi="TH SarabunPSK" w:cs="TH SarabunPSK"/>
          <w:sz w:val="32"/>
          <w:szCs w:val="32"/>
        </w:rPr>
        <w:t xml:space="preserve"> range unit attack example</w:t>
      </w:r>
    </w:p>
    <w:p w14:paraId="2CEFD526" w14:textId="77777777" w:rsidR="007447EE" w:rsidRDefault="007447EE" w:rsidP="007447EE">
      <w:pPr>
        <w:spacing w:after="0" w:line="240" w:lineRule="auto"/>
        <w:jc w:val="center"/>
        <w:rPr>
          <w:rFonts w:ascii="TH SarabunPSK" w:hAnsi="TH SarabunPSK" w:cs="TH SarabunPSK"/>
          <w:sz w:val="32"/>
          <w:szCs w:val="32"/>
        </w:rPr>
      </w:pPr>
    </w:p>
    <w:p w14:paraId="270680C9" w14:textId="77777777" w:rsidR="001E4475" w:rsidRDefault="001E4475" w:rsidP="001E4475">
      <w:pPr>
        <w:spacing w:after="0" w:line="240" w:lineRule="auto"/>
        <w:jc w:val="center"/>
        <w:rPr>
          <w:rFonts w:ascii="TH SarabunPSK" w:hAnsi="TH SarabunPSK" w:cs="TH SarabunPSK"/>
          <w:sz w:val="32"/>
          <w:szCs w:val="32"/>
        </w:rPr>
      </w:pPr>
      <w:r>
        <w:rPr>
          <w:rFonts w:ascii="TH SarabunPSK" w:hAnsi="TH SarabunPSK" w:cs="TH SarabunPSK"/>
          <w:noProof/>
          <w:sz w:val="32"/>
          <w:szCs w:val="32"/>
        </w:rPr>
        <w:lastRenderedPageBreak/>
        <w:drawing>
          <wp:inline distT="0" distB="0" distL="0" distR="0" wp14:anchorId="46467A5E" wp14:editId="31A21589">
            <wp:extent cx="4913356" cy="29184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21456" cy="2923271"/>
                    </a:xfrm>
                    <a:prstGeom prst="rect">
                      <a:avLst/>
                    </a:prstGeom>
                  </pic:spPr>
                </pic:pic>
              </a:graphicData>
            </a:graphic>
          </wp:inline>
        </w:drawing>
      </w:r>
    </w:p>
    <w:p w14:paraId="3F8757F7" w14:textId="70FC6074" w:rsidR="001E4475" w:rsidRDefault="001E4475" w:rsidP="001E4475">
      <w:pPr>
        <w:spacing w:after="0" w:line="240" w:lineRule="auto"/>
        <w:jc w:val="center"/>
        <w:rPr>
          <w:rFonts w:ascii="TH SarabunPSK" w:hAnsi="TH SarabunPSK" w:cs="TH SarabunPSK"/>
          <w:sz w:val="32"/>
          <w:szCs w:val="32"/>
        </w:rPr>
      </w:pPr>
      <w:r>
        <w:rPr>
          <w:rFonts w:ascii="TH SarabunPSK" w:hAnsi="TH SarabunPSK" w:cs="TH SarabunPSK"/>
          <w:sz w:val="32"/>
          <w:szCs w:val="32"/>
        </w:rPr>
        <w:t>Figure 1</w:t>
      </w:r>
      <w:r w:rsidR="00727CF3">
        <w:rPr>
          <w:rFonts w:ascii="TH SarabunPSK" w:hAnsi="TH SarabunPSK" w:cs="TH SarabunPSK"/>
          <w:sz w:val="32"/>
          <w:szCs w:val="32"/>
        </w:rPr>
        <w:t>1</w:t>
      </w:r>
      <w:r>
        <w:rPr>
          <w:rFonts w:ascii="TH SarabunPSK" w:hAnsi="TH SarabunPSK" w:cs="TH SarabunPSK"/>
          <w:sz w:val="32"/>
          <w:szCs w:val="32"/>
        </w:rPr>
        <w:t xml:space="preserve"> Attacking rules</w:t>
      </w:r>
    </w:p>
    <w:p w14:paraId="1E6681F3" w14:textId="43A802A4" w:rsidR="001E4475" w:rsidRDefault="001E4475" w:rsidP="001E4475">
      <w:pPr>
        <w:spacing w:after="0" w:line="240" w:lineRule="auto"/>
        <w:jc w:val="center"/>
        <w:rPr>
          <w:rFonts w:ascii="TH SarabunPSK" w:hAnsi="TH SarabunPSK" w:cs="TH SarabunPSK"/>
          <w:sz w:val="32"/>
          <w:szCs w:val="32"/>
        </w:rPr>
      </w:pPr>
    </w:p>
    <w:p w14:paraId="1F7A209A" w14:textId="2B417150" w:rsidR="004E1AD6" w:rsidRDefault="004E1AD6" w:rsidP="001E4475">
      <w:pPr>
        <w:spacing w:after="0" w:line="240" w:lineRule="auto"/>
        <w:jc w:val="center"/>
        <w:rPr>
          <w:rFonts w:ascii="TH SarabunPSK" w:hAnsi="TH SarabunPSK" w:cs="TH SarabunPSK"/>
          <w:sz w:val="32"/>
          <w:szCs w:val="32"/>
        </w:rPr>
      </w:pPr>
    </w:p>
    <w:p w14:paraId="08A4DAD7" w14:textId="376C163D" w:rsidR="004E1AD6" w:rsidRDefault="004E1AD6" w:rsidP="001E4475">
      <w:pPr>
        <w:spacing w:after="0" w:line="240" w:lineRule="auto"/>
        <w:jc w:val="center"/>
        <w:rPr>
          <w:rFonts w:ascii="TH SarabunPSK" w:hAnsi="TH SarabunPSK" w:cs="TH SarabunPSK"/>
          <w:sz w:val="32"/>
          <w:szCs w:val="32"/>
        </w:rPr>
      </w:pPr>
    </w:p>
    <w:p w14:paraId="489DFB79" w14:textId="77777777" w:rsidR="004E1AD6" w:rsidRPr="001E4475" w:rsidRDefault="004E1AD6" w:rsidP="001E4475">
      <w:pPr>
        <w:spacing w:after="0" w:line="240" w:lineRule="auto"/>
        <w:jc w:val="center"/>
        <w:rPr>
          <w:rFonts w:ascii="TH SarabunPSK" w:hAnsi="TH SarabunPSK" w:cs="TH SarabunPSK"/>
          <w:sz w:val="32"/>
          <w:szCs w:val="32"/>
        </w:rPr>
      </w:pPr>
    </w:p>
    <w:p w14:paraId="24EF86EE" w14:textId="7616A6C1" w:rsidR="00B00532" w:rsidRDefault="00B00532" w:rsidP="004D7026">
      <w:pPr>
        <w:spacing w:after="0" w:line="240" w:lineRule="auto"/>
        <w:rPr>
          <w:rFonts w:ascii="TH SarabunPSK" w:hAnsi="TH SarabunPSK" w:cs="TH SarabunPSK"/>
          <w:sz w:val="32"/>
          <w:szCs w:val="32"/>
        </w:rPr>
      </w:pPr>
    </w:p>
    <w:p w14:paraId="6B46D348" w14:textId="13545AAB" w:rsidR="00045F43" w:rsidRPr="00D86E92" w:rsidRDefault="00045F43" w:rsidP="003C714C">
      <w:pPr>
        <w:pStyle w:val="ListParagraph"/>
        <w:numPr>
          <w:ilvl w:val="0"/>
          <w:numId w:val="13"/>
        </w:numPr>
        <w:spacing w:after="0" w:line="240" w:lineRule="auto"/>
        <w:rPr>
          <w:rFonts w:asciiTheme="majorHAnsi" w:eastAsia="Times New Roman" w:hAnsiTheme="majorHAnsi" w:cs="Times New Roman"/>
          <w:sz w:val="24"/>
          <w:szCs w:val="24"/>
        </w:rPr>
      </w:pPr>
      <w:r w:rsidRPr="00512B7A">
        <w:rPr>
          <w:rFonts w:asciiTheme="majorHAnsi" w:eastAsia="Times New Roman" w:hAnsiTheme="majorHAnsi" w:cs="Times New Roman"/>
          <w:color w:val="365F91" w:themeColor="accent1" w:themeShade="BF"/>
          <w:szCs w:val="32"/>
        </w:rPr>
        <w:t>Implementation Detail</w:t>
      </w:r>
    </w:p>
    <w:p w14:paraId="17245005" w14:textId="77777777" w:rsidR="00045F43" w:rsidRPr="00512B7A" w:rsidRDefault="00045F43" w:rsidP="00045F43">
      <w:pPr>
        <w:pStyle w:val="ListParagraph"/>
        <w:spacing w:after="0" w:line="240" w:lineRule="auto"/>
        <w:ind w:left="0" w:firstLine="720"/>
        <w:rPr>
          <w:rFonts w:eastAsia="Times New Roman" w:cs="TH SarabunPSK"/>
          <w:sz w:val="28"/>
        </w:rPr>
      </w:pPr>
      <w:r w:rsidRPr="00512B7A">
        <w:rPr>
          <w:rFonts w:eastAsia="Times New Roman" w:cs="TH SarabunPSK"/>
          <w:color w:val="000000"/>
          <w:szCs w:val="32"/>
        </w:rPr>
        <w:t>The class package is summarized below.</w:t>
      </w:r>
    </w:p>
    <w:p w14:paraId="671E81CB" w14:textId="77777777" w:rsidR="00045F43" w:rsidRPr="00132459" w:rsidRDefault="00045F43" w:rsidP="00045F43">
      <w:pPr>
        <w:spacing w:after="0" w:line="240" w:lineRule="auto"/>
        <w:jc w:val="center"/>
        <w:rPr>
          <w:rFonts w:ascii="Times New Roman" w:eastAsia="Times New Roman" w:hAnsi="Times New Roman" w:cs="Times New Roman"/>
          <w:b/>
          <w:bCs/>
          <w:sz w:val="24"/>
          <w:szCs w:val="24"/>
        </w:rPr>
      </w:pPr>
      <w:r w:rsidRPr="00132459">
        <w:rPr>
          <w:rFonts w:ascii="TH SarabunPSK" w:eastAsia="Times New Roman" w:hAnsi="TH SarabunPSK" w:cs="TH SarabunPSK"/>
          <w:b/>
          <w:bCs/>
          <w:color w:val="FF0000"/>
          <w:sz w:val="32"/>
          <w:szCs w:val="32"/>
          <w:shd w:val="clear" w:color="auto" w:fill="FFFF00"/>
        </w:rPr>
        <w:t>* In the following class description, only details of IMPORTANT</w:t>
      </w:r>
      <w:r w:rsidRPr="00132459">
        <w:rPr>
          <w:rFonts w:ascii="Cambria" w:eastAsia="Times New Roman" w:hAnsi="Cambria" w:cs="Times New Roman"/>
          <w:b/>
          <w:bCs/>
          <w:color w:val="FF0000"/>
          <w:sz w:val="24"/>
          <w:szCs w:val="24"/>
          <w:shd w:val="clear" w:color="auto" w:fill="FFFF00"/>
        </w:rPr>
        <w:t xml:space="preserve"> fields and methods are given. *</w:t>
      </w:r>
    </w:p>
    <w:p w14:paraId="7DA5E2C0" w14:textId="280B594B" w:rsidR="00045F43" w:rsidRPr="007B39B8" w:rsidRDefault="003C714C" w:rsidP="00045F43">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3</w:t>
      </w:r>
      <w:r w:rsidR="007B39B8" w:rsidRPr="007B39B8">
        <w:rPr>
          <w:rFonts w:ascii="TH SarabunPSK" w:hAnsi="TH SarabunPSK" w:cs="TH SarabunPSK" w:hint="cs"/>
          <w:color w:val="000000"/>
          <w:sz w:val="32"/>
          <w:szCs w:val="32"/>
        </w:rPr>
        <w:t>.1 Package logic</w:t>
      </w:r>
      <w:r w:rsidR="008D2844">
        <w:rPr>
          <w:rFonts w:ascii="TH SarabunPSK" w:hAnsi="TH SarabunPSK" w:cs="TH SarabunPSK"/>
          <w:color w:val="000000"/>
          <w:sz w:val="32"/>
          <w:szCs w:val="32"/>
        </w:rPr>
        <w:t>.unit</w:t>
      </w:r>
      <w:r w:rsidR="008A23B3">
        <w:rPr>
          <w:rFonts w:ascii="TH SarabunPSK" w:hAnsi="TH SarabunPSK" w:cs="TH SarabunPSK"/>
          <w:color w:val="000000"/>
          <w:sz w:val="32"/>
          <w:szCs w:val="32"/>
        </w:rPr>
        <w:t xml:space="preserve"> </w:t>
      </w:r>
      <w:r w:rsidR="008A23B3" w:rsidRPr="007B39B8">
        <w:rPr>
          <w:rFonts w:ascii="TH SarabunPSK" w:eastAsia="Times New Roman" w:hAnsi="TH SarabunPSK" w:cs="TH SarabunPSK" w:hint="cs"/>
          <w:b/>
          <w:bCs/>
          <w:color w:val="FF0000"/>
          <w:sz w:val="32"/>
          <w:szCs w:val="32"/>
          <w:highlight w:val="yellow"/>
        </w:rPr>
        <w:t xml:space="preserve">/* </w:t>
      </w:r>
      <w:r w:rsidR="008A23B3">
        <w:rPr>
          <w:rFonts w:ascii="TH SarabunPSK" w:eastAsia="Times New Roman" w:hAnsi="TH SarabunPSK" w:cs="TH SarabunPSK"/>
          <w:b/>
          <w:bCs/>
          <w:color w:val="FF0000"/>
          <w:sz w:val="32"/>
          <w:szCs w:val="32"/>
          <w:highlight w:val="yellow"/>
        </w:rPr>
        <w:t>You must implement this package from scratch</w:t>
      </w:r>
      <w:r w:rsidR="008A23B3" w:rsidRPr="007B39B8">
        <w:rPr>
          <w:rFonts w:ascii="TH SarabunPSK" w:eastAsia="Times New Roman" w:hAnsi="TH SarabunPSK" w:cs="TH SarabunPSK" w:hint="cs"/>
          <w:b/>
          <w:bCs/>
          <w:color w:val="FF0000"/>
          <w:sz w:val="32"/>
          <w:szCs w:val="32"/>
          <w:highlight w:val="yellow"/>
        </w:rPr>
        <w:t xml:space="preserve"> */</w:t>
      </w:r>
    </w:p>
    <w:p w14:paraId="2CC18D88" w14:textId="1F5B2BDC" w:rsidR="000D76BA" w:rsidRDefault="003C714C" w:rsidP="000D76BA">
      <w:pPr>
        <w:spacing w:after="0" w:line="240" w:lineRule="auto"/>
        <w:rPr>
          <w:rFonts w:ascii="TH SarabunPSK" w:eastAsia="Times New Roman" w:hAnsi="TH SarabunPSK" w:cs="TH SarabunPSK"/>
          <w:b/>
          <w:bCs/>
          <w:color w:val="FF0000"/>
          <w:sz w:val="32"/>
          <w:szCs w:val="32"/>
        </w:rPr>
      </w:pPr>
      <w:r>
        <w:rPr>
          <w:rFonts w:ascii="TH SarabunPSK" w:hAnsi="TH SarabunPSK" w:cs="TH SarabunPSK"/>
          <w:color w:val="000000"/>
          <w:sz w:val="32"/>
          <w:szCs w:val="32"/>
        </w:rPr>
        <w:t>3</w:t>
      </w:r>
      <w:r w:rsidR="000D76BA" w:rsidRPr="007B39B8">
        <w:rPr>
          <w:rFonts w:ascii="TH SarabunPSK" w:hAnsi="TH SarabunPSK" w:cs="TH SarabunPSK" w:hint="cs"/>
          <w:color w:val="000000"/>
          <w:sz w:val="32"/>
          <w:szCs w:val="32"/>
        </w:rPr>
        <w:t>.1.</w:t>
      </w:r>
      <w:r w:rsidR="000D76BA">
        <w:rPr>
          <w:rFonts w:ascii="TH SarabunPSK" w:hAnsi="TH SarabunPSK" w:cs="TH SarabunPSK"/>
          <w:color w:val="000000"/>
          <w:sz w:val="32"/>
          <w:szCs w:val="32"/>
        </w:rPr>
        <w:t>1</w:t>
      </w:r>
      <w:r w:rsidR="000D76BA" w:rsidRPr="007B39B8">
        <w:rPr>
          <w:rFonts w:ascii="TH SarabunPSK" w:hAnsi="TH SarabunPSK" w:cs="TH SarabunPSK" w:hint="cs"/>
          <w:color w:val="000000"/>
          <w:sz w:val="32"/>
          <w:szCs w:val="32"/>
        </w:rPr>
        <w:t xml:space="preserve"> </w:t>
      </w:r>
      <w:r w:rsidR="000D76BA">
        <w:rPr>
          <w:rFonts w:ascii="TH SarabunPSK" w:hAnsi="TH SarabunPSK" w:cs="TH SarabunPSK"/>
          <w:color w:val="000000"/>
          <w:sz w:val="32"/>
          <w:szCs w:val="32"/>
        </w:rPr>
        <w:t xml:space="preserve">class </w:t>
      </w:r>
      <w:r w:rsidR="008A23B3">
        <w:rPr>
          <w:rFonts w:ascii="TH SarabunPSK" w:hAnsi="TH SarabunPSK" w:cs="TH SarabunPSK"/>
          <w:color w:val="000000"/>
          <w:sz w:val="32"/>
          <w:szCs w:val="32"/>
        </w:rPr>
        <w:t>Bas</w:t>
      </w:r>
      <w:r w:rsidR="003769CF">
        <w:rPr>
          <w:rFonts w:ascii="TH SarabunPSK" w:hAnsi="TH SarabunPSK" w:cs="TH SarabunPSK"/>
          <w:color w:val="000000"/>
          <w:sz w:val="32"/>
          <w:szCs w:val="32"/>
        </w:rPr>
        <w:t>e</w:t>
      </w:r>
      <w:r w:rsidR="008A23B3">
        <w:rPr>
          <w:rFonts w:ascii="TH SarabunPSK" w:hAnsi="TH SarabunPSK" w:cs="TH SarabunPSK"/>
          <w:color w:val="000000"/>
          <w:sz w:val="32"/>
          <w:szCs w:val="32"/>
        </w:rPr>
        <w:t>Unit</w:t>
      </w:r>
      <w:r w:rsidR="000D76BA">
        <w:rPr>
          <w:rFonts w:ascii="TH SarabunPSK" w:hAnsi="TH SarabunPSK" w:cs="TH SarabunPSK"/>
          <w:color w:val="000000"/>
          <w:sz w:val="32"/>
          <w:szCs w:val="32"/>
        </w:rPr>
        <w:t xml:space="preserve"> </w:t>
      </w:r>
      <w:r w:rsidR="000E287B">
        <w:rPr>
          <w:rFonts w:ascii="TH SarabunPSK" w:hAnsi="TH SarabunPSK" w:cs="TH SarabunPSK"/>
          <w:color w:val="000000"/>
          <w:sz w:val="32"/>
          <w:szCs w:val="32"/>
        </w:rPr>
        <w:t xml:space="preserve"> </w:t>
      </w:r>
      <w:r w:rsidR="008A23B3" w:rsidRPr="007B39B8">
        <w:rPr>
          <w:rFonts w:ascii="TH SarabunPSK" w:eastAsia="Times New Roman" w:hAnsi="TH SarabunPSK" w:cs="TH SarabunPSK" w:hint="cs"/>
          <w:b/>
          <w:bCs/>
          <w:color w:val="FF0000"/>
          <w:sz w:val="32"/>
          <w:szCs w:val="32"/>
          <w:highlight w:val="yellow"/>
        </w:rPr>
        <w:t xml:space="preserve">/* </w:t>
      </w:r>
      <w:r w:rsidR="008A23B3">
        <w:rPr>
          <w:rFonts w:ascii="TH SarabunPSK" w:eastAsia="Times New Roman" w:hAnsi="TH SarabunPSK" w:cs="TH SarabunPSK"/>
          <w:b/>
          <w:bCs/>
          <w:color w:val="FF0000"/>
          <w:sz w:val="32"/>
          <w:szCs w:val="32"/>
          <w:highlight w:val="yellow"/>
        </w:rPr>
        <w:t>You must implement this class from scratch</w:t>
      </w:r>
      <w:r w:rsidR="008A23B3" w:rsidRPr="007B39B8">
        <w:rPr>
          <w:rFonts w:ascii="TH SarabunPSK" w:eastAsia="Times New Roman" w:hAnsi="TH SarabunPSK" w:cs="TH SarabunPSK" w:hint="cs"/>
          <w:b/>
          <w:bCs/>
          <w:color w:val="FF0000"/>
          <w:sz w:val="32"/>
          <w:szCs w:val="32"/>
          <w:highlight w:val="yellow"/>
        </w:rPr>
        <w:t xml:space="preserve"> */</w:t>
      </w:r>
    </w:p>
    <w:p w14:paraId="0AA307DE" w14:textId="448E5B0C" w:rsidR="008A23B3" w:rsidRPr="00971CD5" w:rsidRDefault="008A23B3" w:rsidP="008A23B3">
      <w:pPr>
        <w:rPr>
          <w:rFonts w:ascii="TH SarabunPSK" w:eastAsia="Cambria" w:hAnsi="TH SarabunPSK" w:cs="TH SarabunPSK"/>
          <w:sz w:val="32"/>
          <w:szCs w:val="32"/>
        </w:rPr>
      </w:pPr>
      <w:r w:rsidRPr="00900822">
        <w:rPr>
          <w:rFonts w:ascii="TH SarabunPSK" w:eastAsia="Cambria" w:hAnsi="TH SarabunPSK" w:cs="TH SarabunPSK"/>
          <w:sz w:val="32"/>
          <w:szCs w:val="32"/>
        </w:rPr>
        <w:t>This class is</w:t>
      </w:r>
      <w:r>
        <w:rPr>
          <w:rFonts w:ascii="TH SarabunPSK" w:eastAsia="Cambria" w:hAnsi="TH SarabunPSK" w:cs="TH SarabunPSK"/>
          <w:sz w:val="32"/>
          <w:szCs w:val="32"/>
        </w:rPr>
        <w:t xml:space="preserve"> a bas</w:t>
      </w:r>
      <w:r w:rsidR="00D12DEB">
        <w:rPr>
          <w:rFonts w:ascii="TH SarabunPSK" w:eastAsia="Cambria" w:hAnsi="TH SarabunPSK" w:cs="TH SarabunPSK"/>
          <w:sz w:val="32"/>
          <w:szCs w:val="32"/>
        </w:rPr>
        <w:t>ic</w:t>
      </w:r>
      <w:r>
        <w:rPr>
          <w:rFonts w:ascii="TH SarabunPSK" w:eastAsia="Cambria" w:hAnsi="TH SarabunPSK" w:cs="TH SarabunPSK"/>
          <w:sz w:val="32"/>
          <w:szCs w:val="32"/>
        </w:rPr>
        <w:t xml:space="preserve"> type of </w:t>
      </w:r>
      <w:r w:rsidR="00521CFE">
        <w:rPr>
          <w:rFonts w:ascii="TH SarabunPSK" w:eastAsia="Cambria" w:hAnsi="TH SarabunPSK" w:cs="TH SarabunPSK"/>
          <w:sz w:val="32"/>
          <w:szCs w:val="32"/>
        </w:rPr>
        <w:t>unit</w:t>
      </w:r>
      <w:r w:rsidR="00A503B4">
        <w:rPr>
          <w:rFonts w:ascii="TH SarabunPSK" w:eastAsia="Cambria" w:hAnsi="TH SarabunPSK" w:cs="TH SarabunPSK"/>
          <w:sz w:val="32"/>
          <w:szCs w:val="32"/>
        </w:rPr>
        <w:t>s</w:t>
      </w:r>
      <w:r>
        <w:rPr>
          <w:rFonts w:ascii="TH SarabunPSK" w:eastAsia="Cambria" w:hAnsi="TH SarabunPSK" w:cs="TH SarabunPSK"/>
          <w:sz w:val="32"/>
          <w:szCs w:val="32"/>
        </w:rPr>
        <w:t xml:space="preserve">. It contains </w:t>
      </w:r>
      <w:r w:rsidR="00D12DEB">
        <w:rPr>
          <w:rFonts w:ascii="TH SarabunPSK" w:eastAsia="Cambria" w:hAnsi="TH SarabunPSK" w:cs="TH SarabunPSK"/>
          <w:sz w:val="32"/>
          <w:szCs w:val="32"/>
        </w:rPr>
        <w:t>many</w:t>
      </w:r>
      <w:r>
        <w:rPr>
          <w:rFonts w:ascii="TH SarabunPSK" w:eastAsia="Cambria" w:hAnsi="TH SarabunPSK" w:cs="TH SarabunPSK"/>
          <w:sz w:val="32"/>
          <w:szCs w:val="32"/>
        </w:rPr>
        <w:t xml:space="preserve"> common elements </w:t>
      </w:r>
      <w:r w:rsidRPr="00900822">
        <w:rPr>
          <w:rFonts w:ascii="TH SarabunPSK" w:eastAsia="Cambria" w:hAnsi="TH SarabunPSK" w:cs="TH SarabunPSK"/>
          <w:sz w:val="32"/>
          <w:szCs w:val="32"/>
        </w:rPr>
        <w:t xml:space="preserve">which a </w:t>
      </w:r>
      <w:r w:rsidR="00A503B4">
        <w:rPr>
          <w:rFonts w:ascii="TH SarabunPSK" w:eastAsia="Cambria" w:hAnsi="TH SarabunPSK" w:cs="TH SarabunPSK"/>
          <w:sz w:val="32"/>
          <w:szCs w:val="32"/>
        </w:rPr>
        <w:t>unit</w:t>
      </w:r>
      <w:r w:rsidRPr="00900822">
        <w:rPr>
          <w:rFonts w:ascii="TH SarabunPSK" w:eastAsia="Cambria" w:hAnsi="TH SarabunPSK" w:cs="TH SarabunPSK"/>
          <w:sz w:val="32"/>
          <w:szCs w:val="32"/>
        </w:rPr>
        <w:t xml:space="preserve"> should have.</w:t>
      </w:r>
      <w:r w:rsidR="00460249">
        <w:rPr>
          <w:rFonts w:ascii="TH SarabunPSK" w:eastAsia="Cambria" w:hAnsi="TH SarabunPSK" w:cs="TH SarabunPSK"/>
          <w:sz w:val="32"/>
          <w:szCs w:val="32"/>
        </w:rPr>
        <w:t xml:space="preserve"> The bas</w:t>
      </w:r>
      <w:r w:rsidR="003769CF">
        <w:rPr>
          <w:rFonts w:ascii="TH SarabunPSK" w:eastAsia="Cambria" w:hAnsi="TH SarabunPSK" w:cs="TH SarabunPSK"/>
          <w:sz w:val="32"/>
          <w:szCs w:val="32"/>
        </w:rPr>
        <w:t>e</w:t>
      </w:r>
      <w:r w:rsidR="00460249">
        <w:rPr>
          <w:rFonts w:ascii="TH SarabunPSK" w:eastAsia="Cambria" w:hAnsi="TH SarabunPSK" w:cs="TH SarabunPSK"/>
          <w:sz w:val="32"/>
          <w:szCs w:val="32"/>
        </w:rPr>
        <w:t xml:space="preserve"> unit’s hp is 2 and power is 1.</w:t>
      </w:r>
    </w:p>
    <w:p w14:paraId="59AB40F6" w14:textId="34B4E6E6" w:rsidR="00B40997" w:rsidRPr="00B40997" w:rsidRDefault="00B40997" w:rsidP="000D76BA">
      <w:pPr>
        <w:rPr>
          <w:rFonts w:ascii="TH SarabunPSK" w:eastAsia="Cambria" w:hAnsi="TH SarabunPSK" w:cs="TH SarabunPSK"/>
          <w:i/>
          <w:iCs/>
          <w:sz w:val="32"/>
          <w:szCs w:val="32"/>
        </w:rPr>
      </w:pPr>
      <w:r>
        <w:rPr>
          <w:rFonts w:ascii="TH SarabunPSK" w:eastAsia="Cambria" w:hAnsi="TH SarabunPSK" w:cs="TH SarabunPSK"/>
          <w:i/>
          <w:iCs/>
          <w:sz w:val="32"/>
          <w:szCs w:val="32"/>
        </w:rPr>
        <w:t>Field</w:t>
      </w:r>
    </w:p>
    <w:tbl>
      <w:tblPr>
        <w:tblW w:w="0" w:type="auto"/>
        <w:tblCellMar>
          <w:top w:w="15" w:type="dxa"/>
          <w:left w:w="15" w:type="dxa"/>
          <w:bottom w:w="15" w:type="dxa"/>
          <w:right w:w="15" w:type="dxa"/>
        </w:tblCellMar>
        <w:tblLook w:val="04A0" w:firstRow="1" w:lastRow="0" w:firstColumn="1" w:lastColumn="0" w:noHBand="0" w:noVBand="1"/>
      </w:tblPr>
      <w:tblGrid>
        <w:gridCol w:w="3614"/>
        <w:gridCol w:w="5392"/>
      </w:tblGrid>
      <w:tr w:rsidR="00B40997" w:rsidRPr="00EA3FA0" w14:paraId="42AE4EAB"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86772C" w14:textId="77777777" w:rsidR="00B40997" w:rsidRPr="00EA3FA0" w:rsidRDefault="00B40997" w:rsidP="00105F3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39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968662" w14:textId="77777777" w:rsidR="00B40997" w:rsidRPr="00EA3FA0" w:rsidRDefault="00B40997" w:rsidP="00105F3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B40997" w:rsidRPr="00EA3FA0" w14:paraId="57649F1C"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8F259E" w14:textId="5184142C" w:rsidR="00B40997" w:rsidRPr="007B39B8" w:rsidRDefault="00B40997" w:rsidP="00105F3A">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int </w:t>
            </w:r>
            <w:r w:rsidR="000844FE">
              <w:rPr>
                <w:rFonts w:ascii="TH SarabunPSK" w:eastAsia="Times New Roman" w:hAnsi="TH SarabunPSK" w:cs="TH SarabunPSK"/>
                <w:color w:val="000000"/>
                <w:sz w:val="32"/>
                <w:szCs w:val="32"/>
              </w:rPr>
              <w:t>row</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300DB" w14:textId="5E1BABB2" w:rsidR="00B40997" w:rsidRDefault="000844FE" w:rsidP="00105F3A">
            <w:pPr>
              <w:spacing w:after="0" w:line="240" w:lineRule="auto"/>
              <w:rPr>
                <w:rFonts w:ascii="TH SarabunPSK" w:hAnsi="TH SarabunPSK" w:cs="TH SarabunPSK"/>
                <w:sz w:val="32"/>
                <w:szCs w:val="32"/>
              </w:rPr>
            </w:pPr>
            <w:r>
              <w:rPr>
                <w:rFonts w:ascii="TH SarabunPSK" w:hAnsi="TH SarabunPSK" w:cs="TH SarabunPSK"/>
                <w:sz w:val="32"/>
                <w:szCs w:val="32"/>
              </w:rPr>
              <w:t>Row which this unit is on</w:t>
            </w:r>
          </w:p>
        </w:tc>
      </w:tr>
      <w:tr w:rsidR="00B40997" w:rsidRPr="00EA3FA0" w14:paraId="213AE357"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8CEF0" w14:textId="4D4E88C4" w:rsidR="00B40997" w:rsidRPr="007B39B8" w:rsidRDefault="00B40997" w:rsidP="00B40997">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int </w:t>
            </w:r>
            <w:r w:rsidR="000844FE">
              <w:rPr>
                <w:rFonts w:ascii="TH SarabunPSK" w:eastAsia="Times New Roman" w:hAnsi="TH SarabunPSK" w:cs="TH SarabunPSK"/>
                <w:color w:val="000000"/>
                <w:sz w:val="32"/>
                <w:szCs w:val="32"/>
              </w:rPr>
              <w:t>column</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797E5" w14:textId="7CD6FA45" w:rsidR="00B40997" w:rsidRDefault="000844FE" w:rsidP="00B40997">
            <w:pPr>
              <w:spacing w:after="0" w:line="240" w:lineRule="auto"/>
              <w:rPr>
                <w:rFonts w:ascii="TH SarabunPSK" w:hAnsi="TH SarabunPSK" w:cs="TH SarabunPSK"/>
                <w:sz w:val="32"/>
                <w:szCs w:val="32"/>
              </w:rPr>
            </w:pPr>
            <w:r>
              <w:rPr>
                <w:rFonts w:ascii="TH SarabunPSK" w:hAnsi="TH SarabunPSK" w:cs="TH SarabunPSK"/>
                <w:sz w:val="32"/>
                <w:szCs w:val="32"/>
              </w:rPr>
              <w:t>Column which this unit is on</w:t>
            </w:r>
          </w:p>
        </w:tc>
      </w:tr>
      <w:tr w:rsidR="00D63886" w:rsidRPr="00EA3FA0" w14:paraId="50B5CA41"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34BBB" w14:textId="09C1AD87" w:rsidR="00D63886" w:rsidRPr="00D63886" w:rsidRDefault="00D63886" w:rsidP="00D63886">
            <w:pPr>
              <w:spacing w:after="0" w:line="240" w:lineRule="auto"/>
              <w:rPr>
                <w:rFonts w:ascii="TH SarabunPSK" w:eastAsia="Times New Roman" w:hAnsi="TH SarabunPSK" w:cs="TH SarabunPSK"/>
                <w:color w:val="000000"/>
                <w:sz w:val="32"/>
                <w:szCs w:val="32"/>
              </w:rPr>
            </w:pPr>
            <w:r w:rsidRPr="00D63886">
              <w:rPr>
                <w:rFonts w:ascii="TH SarabunPSK" w:eastAsia="Times New Roman" w:hAnsi="TH SarabunPSK" w:cs="TH SarabunPSK"/>
                <w:color w:val="000000"/>
                <w:sz w:val="32"/>
                <w:szCs w:val="32"/>
              </w:rPr>
              <w:t>-</w:t>
            </w:r>
            <w:r>
              <w:rPr>
                <w:rFonts w:eastAsia="Times New Roman" w:cs="TH SarabunPSK"/>
                <w:color w:val="000000"/>
                <w:szCs w:val="32"/>
              </w:rPr>
              <w:t xml:space="preserve"> </w:t>
            </w:r>
            <w:r>
              <w:rPr>
                <w:rFonts w:ascii="TH SarabunPSK" w:eastAsia="Times New Roman" w:hAnsi="TH SarabunPSK" w:cs="TH SarabunPSK"/>
                <w:color w:val="000000"/>
                <w:sz w:val="32"/>
                <w:szCs w:val="32"/>
              </w:rPr>
              <w:t>boolean isWhite</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6BF6DE" w14:textId="77777777" w:rsidR="00D63886" w:rsidRDefault="00D63886" w:rsidP="00B40997">
            <w:pPr>
              <w:spacing w:after="0" w:line="240" w:lineRule="auto"/>
              <w:rPr>
                <w:rFonts w:ascii="TH SarabunPSK" w:hAnsi="TH SarabunPSK" w:cs="TH SarabunPSK"/>
                <w:sz w:val="32"/>
                <w:szCs w:val="32"/>
              </w:rPr>
            </w:pPr>
            <w:r>
              <w:rPr>
                <w:rFonts w:ascii="TH SarabunPSK" w:hAnsi="TH SarabunPSK" w:cs="TH SarabunPSK"/>
                <w:sz w:val="32"/>
                <w:szCs w:val="32"/>
              </w:rPr>
              <w:t>True if the unit is on the white side.</w:t>
            </w:r>
          </w:p>
          <w:p w14:paraId="2AAD2D76" w14:textId="3DAB2132" w:rsidR="00D63886" w:rsidRDefault="00D63886" w:rsidP="00B40997">
            <w:pPr>
              <w:spacing w:after="0" w:line="240" w:lineRule="auto"/>
              <w:rPr>
                <w:rFonts w:ascii="TH SarabunPSK" w:hAnsi="TH SarabunPSK" w:cs="TH SarabunPSK"/>
                <w:sz w:val="32"/>
                <w:szCs w:val="32"/>
              </w:rPr>
            </w:pPr>
            <w:r>
              <w:rPr>
                <w:rFonts w:ascii="TH SarabunPSK" w:hAnsi="TH SarabunPSK" w:cs="TH SarabunPSK"/>
                <w:sz w:val="32"/>
                <w:szCs w:val="32"/>
              </w:rPr>
              <w:t>False if the unit is on the red side.</w:t>
            </w:r>
          </w:p>
        </w:tc>
      </w:tr>
      <w:tr w:rsidR="005C0E6C" w:rsidRPr="00EA3FA0" w14:paraId="28B0B537"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DA5E3" w14:textId="29973954" w:rsidR="005C0E6C" w:rsidRPr="00D63886" w:rsidRDefault="005C0E6C" w:rsidP="005C0E6C">
            <w:pPr>
              <w:spacing w:after="0" w:line="240" w:lineRule="auto"/>
              <w:rPr>
                <w:rFonts w:ascii="TH SarabunPSK" w:eastAsia="Times New Roman" w:hAnsi="TH SarabunPSK" w:cs="TH SarabunPSK"/>
                <w:color w:val="000000"/>
                <w:sz w:val="32"/>
                <w:szCs w:val="32"/>
              </w:rPr>
            </w:pPr>
            <w:r w:rsidRPr="00D63886">
              <w:rPr>
                <w:rFonts w:ascii="TH SarabunPSK" w:eastAsia="Times New Roman" w:hAnsi="TH SarabunPSK" w:cs="TH SarabunPSK"/>
                <w:color w:val="000000"/>
                <w:sz w:val="32"/>
                <w:szCs w:val="32"/>
              </w:rPr>
              <w:lastRenderedPageBreak/>
              <w:t>-</w:t>
            </w:r>
            <w:r>
              <w:rPr>
                <w:rFonts w:eastAsia="Times New Roman" w:cs="TH SarabunPSK"/>
                <w:color w:val="000000"/>
                <w:szCs w:val="32"/>
              </w:rPr>
              <w:t xml:space="preserve"> </w:t>
            </w:r>
            <w:r>
              <w:rPr>
                <w:rFonts w:ascii="TH SarabunPSK" w:eastAsia="Times New Roman" w:hAnsi="TH SarabunPSK" w:cs="TH SarabunPSK"/>
                <w:color w:val="000000"/>
                <w:sz w:val="32"/>
                <w:szCs w:val="32"/>
              </w:rPr>
              <w:t>String name</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1E1D0" w14:textId="26E36A0C" w:rsidR="005C0E6C" w:rsidRDefault="005C0E6C" w:rsidP="005C0E6C">
            <w:pPr>
              <w:spacing w:after="0" w:line="240" w:lineRule="auto"/>
              <w:rPr>
                <w:rFonts w:ascii="TH SarabunPSK" w:hAnsi="TH SarabunPSK" w:cs="TH SarabunPSK"/>
                <w:sz w:val="32"/>
                <w:szCs w:val="32"/>
              </w:rPr>
            </w:pPr>
            <w:r>
              <w:rPr>
                <w:rFonts w:ascii="TH SarabunPSK" w:hAnsi="TH SarabunPSK" w:cs="TH SarabunPSK"/>
                <w:sz w:val="32"/>
                <w:szCs w:val="32"/>
              </w:rPr>
              <w:t>Name of the unit which will be displayed and use to identify the unit.</w:t>
            </w:r>
          </w:p>
        </w:tc>
      </w:tr>
      <w:tr w:rsidR="00B92763" w:rsidRPr="00EA3FA0" w14:paraId="5B13562B"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3778E" w14:textId="4CD3C69F" w:rsidR="00B92763" w:rsidRPr="00D63886" w:rsidRDefault="00B92763" w:rsidP="00B9276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Pr>
                <w:rFonts w:eastAsia="Times New Roman" w:cs="TH SarabunPSK"/>
                <w:color w:val="000000"/>
                <w:szCs w:val="32"/>
              </w:rPr>
              <w:t xml:space="preserve"> </w:t>
            </w:r>
            <w:r>
              <w:rPr>
                <w:rFonts w:ascii="TH SarabunPSK" w:eastAsia="Times New Roman" w:hAnsi="TH SarabunPSK" w:cs="TH SarabunPSK"/>
                <w:color w:val="000000"/>
                <w:sz w:val="32"/>
                <w:szCs w:val="32"/>
              </w:rPr>
              <w:t>int hp</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DE6D48" w14:textId="76869249" w:rsidR="00B92763" w:rsidRDefault="00B92763" w:rsidP="00B92763">
            <w:pPr>
              <w:spacing w:after="0" w:line="240" w:lineRule="auto"/>
              <w:rPr>
                <w:rFonts w:ascii="TH SarabunPSK" w:hAnsi="TH SarabunPSK" w:cs="TH SarabunPSK"/>
                <w:sz w:val="32"/>
                <w:szCs w:val="32"/>
              </w:rPr>
            </w:pPr>
            <w:r>
              <w:rPr>
                <w:rFonts w:ascii="TH SarabunPSK" w:hAnsi="TH SarabunPSK" w:cs="TH SarabunPSK"/>
                <w:sz w:val="32"/>
                <w:szCs w:val="32"/>
              </w:rPr>
              <w:t>The unit’s hp</w:t>
            </w:r>
          </w:p>
        </w:tc>
      </w:tr>
      <w:tr w:rsidR="00B92763" w:rsidRPr="00EA3FA0" w14:paraId="6FC83293"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C726F" w14:textId="70902175" w:rsidR="00B92763" w:rsidRDefault="00B92763" w:rsidP="00B9276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w:t>
            </w:r>
            <w:r>
              <w:rPr>
                <w:rFonts w:eastAsia="Times New Roman" w:cs="TH SarabunPSK"/>
                <w:color w:val="000000"/>
                <w:szCs w:val="32"/>
              </w:rPr>
              <w:t xml:space="preserve"> </w:t>
            </w:r>
            <w:r w:rsidR="00396B51">
              <w:rPr>
                <w:rFonts w:ascii="TH SarabunPSK" w:eastAsia="Times New Roman" w:hAnsi="TH SarabunPSK" w:cs="TH SarabunPSK"/>
                <w:color w:val="000000"/>
                <w:sz w:val="32"/>
                <w:szCs w:val="32"/>
              </w:rPr>
              <w:t>i</w:t>
            </w:r>
            <w:r>
              <w:rPr>
                <w:rFonts w:ascii="TH SarabunPSK" w:eastAsia="Times New Roman" w:hAnsi="TH SarabunPSK" w:cs="TH SarabunPSK"/>
                <w:color w:val="000000"/>
                <w:sz w:val="32"/>
                <w:szCs w:val="32"/>
              </w:rPr>
              <w:t>nt power</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BCA7" w14:textId="1C8A90C4" w:rsidR="00B92763" w:rsidRDefault="00B92763" w:rsidP="00B92763">
            <w:pPr>
              <w:spacing w:after="0" w:line="240" w:lineRule="auto"/>
              <w:rPr>
                <w:rFonts w:ascii="TH SarabunPSK" w:hAnsi="TH SarabunPSK" w:cs="TH SarabunPSK"/>
                <w:sz w:val="32"/>
                <w:szCs w:val="32"/>
              </w:rPr>
            </w:pPr>
            <w:r>
              <w:rPr>
                <w:rFonts w:ascii="TH SarabunPSK" w:hAnsi="TH SarabunPSK" w:cs="TH SarabunPSK"/>
                <w:sz w:val="32"/>
                <w:szCs w:val="32"/>
              </w:rPr>
              <w:t>The unit’s power</w:t>
            </w:r>
          </w:p>
        </w:tc>
      </w:tr>
      <w:tr w:rsidR="006865C7" w:rsidRPr="00EA3FA0" w14:paraId="724BE1BF" w14:textId="77777777" w:rsidTr="005C0E6C">
        <w:tc>
          <w:tcPr>
            <w:tcW w:w="36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56E602" w14:textId="64606E2E" w:rsidR="006865C7" w:rsidRDefault="006865C7" w:rsidP="00B92763">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boolean isFlying</w:t>
            </w:r>
          </w:p>
        </w:tc>
        <w:tc>
          <w:tcPr>
            <w:tcW w:w="53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FE23E" w14:textId="1C922E32" w:rsidR="006865C7" w:rsidRDefault="006865C7" w:rsidP="006865C7">
            <w:pPr>
              <w:spacing w:after="0" w:line="240" w:lineRule="auto"/>
              <w:rPr>
                <w:rFonts w:ascii="TH SarabunPSK" w:hAnsi="TH SarabunPSK" w:cs="TH SarabunPSK"/>
                <w:sz w:val="32"/>
                <w:szCs w:val="32"/>
              </w:rPr>
            </w:pPr>
            <w:r>
              <w:rPr>
                <w:rFonts w:ascii="TH SarabunPSK" w:hAnsi="TH SarabunPSK" w:cs="TH SarabunPSK"/>
                <w:sz w:val="32"/>
                <w:szCs w:val="32"/>
              </w:rPr>
              <w:t>True if the unit is flying.</w:t>
            </w:r>
          </w:p>
          <w:p w14:paraId="06C297F2" w14:textId="2818436A" w:rsidR="006865C7" w:rsidRDefault="006865C7" w:rsidP="006865C7">
            <w:pPr>
              <w:spacing w:after="0" w:line="240" w:lineRule="auto"/>
              <w:rPr>
                <w:rFonts w:ascii="TH SarabunPSK" w:hAnsi="TH SarabunPSK" w:cs="TH SarabunPSK"/>
                <w:sz w:val="32"/>
                <w:szCs w:val="32"/>
              </w:rPr>
            </w:pPr>
            <w:r>
              <w:rPr>
                <w:rFonts w:ascii="TH SarabunPSK" w:hAnsi="TH SarabunPSK" w:cs="TH SarabunPSK"/>
                <w:sz w:val="32"/>
                <w:szCs w:val="32"/>
              </w:rPr>
              <w:t>False if the unit is not flying.</w:t>
            </w:r>
          </w:p>
        </w:tc>
      </w:tr>
    </w:tbl>
    <w:p w14:paraId="1108CB81" w14:textId="77777777" w:rsidR="000D76BA" w:rsidRPr="007B39B8" w:rsidRDefault="000D76BA" w:rsidP="000D76BA">
      <w:pPr>
        <w:spacing w:after="0" w:line="240" w:lineRule="auto"/>
        <w:rPr>
          <w:rFonts w:ascii="TH SarabunPSK" w:hAnsi="TH SarabunPSK" w:cs="TH SarabunPSK"/>
          <w:i/>
          <w:iCs/>
          <w:color w:val="000000"/>
          <w:sz w:val="32"/>
          <w:szCs w:val="32"/>
        </w:rPr>
      </w:pPr>
      <w:r w:rsidRPr="007B39B8">
        <w:rPr>
          <w:rFonts w:ascii="TH SarabunPSK" w:hAnsi="TH SarabunPSK" w:cs="TH SarabunPSK"/>
          <w:i/>
          <w:iCs/>
          <w:color w:val="000000"/>
          <w:sz w:val="32"/>
          <w:szCs w:val="32"/>
        </w:rPr>
        <w:t>Method</w:t>
      </w:r>
    </w:p>
    <w:tbl>
      <w:tblPr>
        <w:tblW w:w="0" w:type="auto"/>
        <w:tblCellMar>
          <w:top w:w="15" w:type="dxa"/>
          <w:left w:w="15" w:type="dxa"/>
          <w:bottom w:w="15" w:type="dxa"/>
          <w:right w:w="15" w:type="dxa"/>
        </w:tblCellMar>
        <w:tblLook w:val="04A0" w:firstRow="1" w:lastRow="0" w:firstColumn="1" w:lastColumn="0" w:noHBand="0" w:noVBand="1"/>
      </w:tblPr>
      <w:tblGrid>
        <w:gridCol w:w="3657"/>
        <w:gridCol w:w="5349"/>
      </w:tblGrid>
      <w:tr w:rsidR="000D76BA" w:rsidRPr="00EA3FA0" w14:paraId="79C3BD36" w14:textId="77777777" w:rsidTr="00ED4E66">
        <w:tc>
          <w:tcPr>
            <w:tcW w:w="365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3C8B1" w14:textId="77777777" w:rsidR="000D76BA" w:rsidRPr="00EA3FA0" w:rsidRDefault="000D76BA"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34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E6E3F4" w14:textId="77777777" w:rsidR="000D76BA" w:rsidRPr="00EA3FA0" w:rsidRDefault="000D76BA"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D80C67" w:rsidRPr="00EA3FA0" w14:paraId="39A4DAFE" w14:textId="77777777" w:rsidTr="00ED4E66">
        <w:tc>
          <w:tcPr>
            <w:tcW w:w="36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B263D" w14:textId="32F7AC76" w:rsidR="00D80C67" w:rsidRPr="007B39B8" w:rsidRDefault="00D80C67" w:rsidP="009A0E7A">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D762AE">
              <w:rPr>
                <w:rFonts w:ascii="TH SarabunPSK" w:hAnsi="TH SarabunPSK" w:cs="TH SarabunPSK"/>
                <w:color w:val="000000"/>
                <w:sz w:val="32"/>
                <w:szCs w:val="32"/>
                <w:lang w:eastAsia="ja-JP"/>
              </w:rPr>
              <w:t>BaseUnit</w:t>
            </w:r>
            <w:r>
              <w:rPr>
                <w:rFonts w:ascii="TH SarabunPSK" w:eastAsia="Times New Roman" w:hAnsi="TH SarabunPSK" w:cs="TH SarabunPSK"/>
                <w:color w:val="000000"/>
                <w:sz w:val="32"/>
                <w:szCs w:val="32"/>
              </w:rPr>
              <w:t xml:space="preserve">(int </w:t>
            </w:r>
            <w:r w:rsidR="00D762AE">
              <w:rPr>
                <w:rFonts w:ascii="TH SarabunPSK" w:eastAsia="Times New Roman" w:hAnsi="TH SarabunPSK" w:cs="TH SarabunPSK"/>
                <w:color w:val="000000"/>
                <w:sz w:val="32"/>
                <w:szCs w:val="32"/>
              </w:rPr>
              <w:t>startColumn</w:t>
            </w:r>
            <w:r>
              <w:rPr>
                <w:rFonts w:ascii="TH SarabunPSK" w:eastAsia="Times New Roman" w:hAnsi="TH SarabunPSK" w:cs="TH SarabunPSK"/>
                <w:color w:val="000000"/>
                <w:sz w:val="32"/>
                <w:szCs w:val="32"/>
              </w:rPr>
              <w:t xml:space="preserve">, int </w:t>
            </w:r>
            <w:r w:rsidR="00B221A4">
              <w:rPr>
                <w:rFonts w:ascii="TH SarabunPSK" w:eastAsia="Times New Roman" w:hAnsi="TH SarabunPSK" w:cs="TH SarabunPSK"/>
                <w:color w:val="000000"/>
                <w:sz w:val="32"/>
                <w:szCs w:val="32"/>
              </w:rPr>
              <w:t>startRow, boolean isWhite, String name</w:t>
            </w:r>
            <w:r>
              <w:rPr>
                <w:rFonts w:ascii="TH SarabunPSK" w:eastAsia="Times New Roman" w:hAnsi="TH SarabunPSK" w:cs="TH SarabunPSK"/>
                <w:color w:val="000000"/>
                <w:sz w:val="32"/>
                <w:szCs w:val="32"/>
              </w:rPr>
              <w:t>)</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77DAA" w14:textId="0C098BDF" w:rsidR="00D80C67" w:rsidRDefault="00B221A4"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Assign power as 1 and isFlying as false because these 2 </w:t>
            </w:r>
            <w:r w:rsidR="00C33991">
              <w:rPr>
                <w:rFonts w:ascii="TH SarabunPSK" w:hAnsi="TH SarabunPSK" w:cs="TH SarabunPSK"/>
                <w:color w:val="000000"/>
                <w:sz w:val="32"/>
                <w:szCs w:val="32"/>
              </w:rPr>
              <w:t>field</w:t>
            </w:r>
            <w:r>
              <w:rPr>
                <w:rFonts w:ascii="TH SarabunPSK" w:hAnsi="TH SarabunPSK" w:cs="TH SarabunPSK"/>
                <w:color w:val="000000"/>
                <w:sz w:val="32"/>
                <w:szCs w:val="32"/>
              </w:rPr>
              <w:t>s will not be changed.</w:t>
            </w:r>
          </w:p>
          <w:p w14:paraId="77BB895A" w14:textId="77777777" w:rsidR="009E0700" w:rsidRDefault="009E0700"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Set hp as 2</w:t>
            </w:r>
          </w:p>
          <w:p w14:paraId="2326453D" w14:textId="77777777" w:rsidR="009E0700" w:rsidRDefault="009E0700"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Set column and row as startColumn and startRow</w:t>
            </w:r>
          </w:p>
          <w:p w14:paraId="5706C448" w14:textId="43042E9B" w:rsidR="00C33991" w:rsidRDefault="00C33991"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Set other fields </w:t>
            </w:r>
            <w:r w:rsidR="00A64C08">
              <w:rPr>
                <w:rFonts w:ascii="TH SarabunPSK" w:hAnsi="TH SarabunPSK" w:cs="TH SarabunPSK"/>
                <w:color w:val="000000"/>
                <w:sz w:val="32"/>
                <w:szCs w:val="32"/>
              </w:rPr>
              <w:t>value as in the parameter.</w:t>
            </w:r>
          </w:p>
        </w:tc>
      </w:tr>
      <w:tr w:rsidR="000D76BA" w:rsidRPr="00EA3FA0" w14:paraId="1F47D89B" w14:textId="77777777" w:rsidTr="00ED4E66">
        <w:tc>
          <w:tcPr>
            <w:tcW w:w="36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3EBBF2" w14:textId="6015A210" w:rsidR="000D76BA" w:rsidRPr="007B39B8" w:rsidRDefault="000D76BA" w:rsidP="009A0E7A">
            <w:pPr>
              <w:spacing w:after="0" w:line="240" w:lineRule="auto"/>
              <w:rPr>
                <w:rFonts w:ascii="TH SarabunPSK" w:eastAsia="Times New Roman" w:hAnsi="TH SarabunPSK" w:cs="TH SarabunPSK"/>
                <w:sz w:val="32"/>
                <w:szCs w:val="32"/>
              </w:rPr>
            </w:pPr>
            <w:r w:rsidRPr="007B39B8">
              <w:rPr>
                <w:rFonts w:ascii="TH SarabunPSK" w:eastAsia="Times New Roman" w:hAnsi="TH SarabunPSK" w:cs="TH SarabunPSK" w:hint="cs"/>
                <w:color w:val="000000"/>
                <w:sz w:val="32"/>
                <w:szCs w:val="32"/>
              </w:rPr>
              <w:t xml:space="preserve">+ </w:t>
            </w:r>
            <w:r w:rsidR="004A2A6D">
              <w:rPr>
                <w:rFonts w:ascii="TH SarabunPSK" w:eastAsia="Times New Roman" w:hAnsi="TH SarabunPSK" w:cs="TH SarabunPSK"/>
                <w:color w:val="000000"/>
                <w:sz w:val="32"/>
                <w:szCs w:val="32"/>
              </w:rPr>
              <w:t>boolean</w:t>
            </w:r>
            <w:r w:rsidRPr="00B40997">
              <w:rPr>
                <w:rFonts w:ascii="TH SarabunPSK" w:eastAsia="Times New Roman" w:hAnsi="TH SarabunPSK" w:cs="TH SarabunPSK"/>
                <w:color w:val="000000"/>
                <w:sz w:val="32"/>
                <w:szCs w:val="32"/>
              </w:rPr>
              <w:t xml:space="preserve"> </w:t>
            </w:r>
            <w:r w:rsidR="00444FCA">
              <w:rPr>
                <w:rFonts w:ascii="TH SarabunPSK" w:eastAsia="Times New Roman" w:hAnsi="TH SarabunPSK" w:cs="TH SarabunPSK"/>
                <w:color w:val="000000"/>
                <w:sz w:val="32"/>
                <w:szCs w:val="32"/>
              </w:rPr>
              <w:t>move</w:t>
            </w:r>
            <w:r w:rsidRPr="00B40997">
              <w:rPr>
                <w:rFonts w:ascii="TH SarabunPSK" w:eastAsia="Times New Roman" w:hAnsi="TH SarabunPSK" w:cs="TH SarabunPSK"/>
                <w:color w:val="000000"/>
                <w:sz w:val="32"/>
                <w:szCs w:val="32"/>
              </w:rPr>
              <w:t>(</w:t>
            </w:r>
            <w:r w:rsidR="00444FCA">
              <w:rPr>
                <w:rFonts w:ascii="TH SarabunPSK" w:eastAsia="Times New Roman" w:hAnsi="TH SarabunPSK" w:cs="TH SarabunPSK"/>
                <w:color w:val="000000"/>
                <w:sz w:val="32"/>
                <w:szCs w:val="32"/>
              </w:rPr>
              <w:t>int</w:t>
            </w:r>
            <w:r w:rsidR="004A2A6D">
              <w:rPr>
                <w:rFonts w:ascii="TH SarabunPSK" w:eastAsia="Times New Roman" w:hAnsi="TH SarabunPSK" w:cs="TH SarabunPSK"/>
                <w:color w:val="000000"/>
                <w:sz w:val="32"/>
                <w:szCs w:val="32"/>
              </w:rPr>
              <w:t xml:space="preserve"> </w:t>
            </w:r>
            <w:r w:rsidR="00444FCA">
              <w:rPr>
                <w:rFonts w:ascii="TH SarabunPSK" w:eastAsia="Times New Roman" w:hAnsi="TH SarabunPSK" w:cs="TH SarabunPSK"/>
                <w:color w:val="000000"/>
                <w:sz w:val="32"/>
                <w:szCs w:val="32"/>
              </w:rPr>
              <w:t>direction</w:t>
            </w:r>
            <w:r w:rsidRPr="00B40997">
              <w:rPr>
                <w:rFonts w:ascii="TH SarabunPSK" w:eastAsia="Times New Roman" w:hAnsi="TH SarabunPSK" w:cs="TH SarabunPSK"/>
                <w:color w:val="000000"/>
                <w:sz w:val="32"/>
                <w:szCs w:val="32"/>
              </w:rPr>
              <w:t>)</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7C9911" w14:textId="7B920275" w:rsidR="00DB2F89" w:rsidRDefault="00444FCA"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Check if </w:t>
            </w:r>
            <w:r w:rsidR="00DB2F89">
              <w:rPr>
                <w:rFonts w:ascii="TH SarabunPSK" w:hAnsi="TH SarabunPSK" w:cs="TH SarabunPSK"/>
                <w:color w:val="000000"/>
                <w:sz w:val="32"/>
                <w:szCs w:val="32"/>
              </w:rPr>
              <w:t>the unit will be</w:t>
            </w:r>
            <w:r w:rsidR="001F2EE0">
              <w:rPr>
                <w:rFonts w:ascii="TH SarabunPSK" w:hAnsi="TH SarabunPSK" w:cs="TH SarabunPSK"/>
                <w:color w:val="000000"/>
                <w:sz w:val="32"/>
                <w:szCs w:val="32"/>
              </w:rPr>
              <w:t xml:space="preserve"> able to</w:t>
            </w:r>
            <w:r w:rsidR="00DB2F89">
              <w:rPr>
                <w:rFonts w:ascii="TH SarabunPSK" w:hAnsi="TH SarabunPSK" w:cs="TH SarabunPSK"/>
                <w:color w:val="000000"/>
                <w:sz w:val="32"/>
                <w:szCs w:val="32"/>
              </w:rPr>
              <w:t xml:space="preserve"> move</w:t>
            </w:r>
            <w:r w:rsidR="001F2EE0">
              <w:rPr>
                <w:rFonts w:ascii="TH SarabunPSK" w:hAnsi="TH SarabunPSK" w:cs="TH SarabunPSK"/>
                <w:color w:val="000000"/>
                <w:sz w:val="32"/>
                <w:szCs w:val="32"/>
              </w:rPr>
              <w:t xml:space="preserve"> to the direction in</w:t>
            </w:r>
            <w:r w:rsidR="007743D6">
              <w:rPr>
                <w:rFonts w:ascii="TH SarabunPSK" w:hAnsi="TH SarabunPSK" w:cs="TH SarabunPSK"/>
                <w:color w:val="000000"/>
                <w:sz w:val="32"/>
                <w:szCs w:val="32"/>
              </w:rPr>
              <w:t xml:space="preserve"> the</w:t>
            </w:r>
            <w:r w:rsidR="001F2EE0">
              <w:rPr>
                <w:rFonts w:ascii="TH SarabunPSK" w:hAnsi="TH SarabunPSK" w:cs="TH SarabunPSK"/>
                <w:color w:val="000000"/>
                <w:sz w:val="32"/>
                <w:szCs w:val="32"/>
              </w:rPr>
              <w:t xml:space="preserve"> parameter</w:t>
            </w:r>
            <w:r w:rsidR="00DB2F89">
              <w:rPr>
                <w:rFonts w:ascii="TH SarabunPSK" w:hAnsi="TH SarabunPSK" w:cs="TH SarabunPSK"/>
                <w:color w:val="000000"/>
                <w:sz w:val="32"/>
                <w:szCs w:val="32"/>
              </w:rPr>
              <w:t>.</w:t>
            </w:r>
          </w:p>
          <w:p w14:paraId="56CB3315" w14:textId="412A4222" w:rsidR="00DB2F89" w:rsidRDefault="00037A71"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Moving d</w:t>
            </w:r>
            <w:r w:rsidR="00DB2F89">
              <w:rPr>
                <w:rFonts w:ascii="TH SarabunPSK" w:hAnsi="TH SarabunPSK" w:cs="TH SarabunPSK"/>
                <w:color w:val="000000"/>
                <w:sz w:val="32"/>
                <w:szCs w:val="32"/>
              </w:rPr>
              <w:t>irections are all in the same way in both red and white units</w:t>
            </w:r>
          </w:p>
          <w:p w14:paraId="2D67E44C" w14:textId="085FD1EA" w:rsidR="00DB2F89" w:rsidRDefault="00DB2F89"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0: go up</w:t>
            </w:r>
            <w:r w:rsidR="009953D1">
              <w:rPr>
                <w:rFonts w:ascii="TH SarabunPSK" w:hAnsi="TH SarabunPSK" w:cs="TH SarabunPSK"/>
                <w:color w:val="000000"/>
                <w:sz w:val="32"/>
                <w:szCs w:val="32"/>
              </w:rPr>
              <w:t xml:space="preserve"> 1 tile (row</w:t>
            </w:r>
            <w:r w:rsidR="00DC709C">
              <w:rPr>
                <w:rFonts w:ascii="TH SarabunPSK" w:hAnsi="TH SarabunPSK" w:cs="TH SarabunPSK"/>
                <w:color w:val="000000"/>
                <w:sz w:val="32"/>
                <w:szCs w:val="32"/>
              </w:rPr>
              <w:t xml:space="preserve"> </w:t>
            </w:r>
            <w:r w:rsidR="009953D1">
              <w:rPr>
                <w:rFonts w:ascii="TH SarabunPSK" w:hAnsi="TH SarabunPSK" w:cs="TH SarabunPSK"/>
                <w:color w:val="000000"/>
                <w:sz w:val="32"/>
                <w:szCs w:val="32"/>
              </w:rPr>
              <w:t>+</w:t>
            </w:r>
            <w:r w:rsidR="00DC709C">
              <w:rPr>
                <w:rFonts w:ascii="TH SarabunPSK" w:hAnsi="TH SarabunPSK" w:cs="TH SarabunPSK"/>
                <w:color w:val="000000"/>
                <w:sz w:val="32"/>
                <w:szCs w:val="32"/>
              </w:rPr>
              <w:t xml:space="preserve"> </w:t>
            </w:r>
            <w:r w:rsidR="009953D1">
              <w:rPr>
                <w:rFonts w:ascii="TH SarabunPSK" w:hAnsi="TH SarabunPSK" w:cs="TH SarabunPSK"/>
                <w:color w:val="000000"/>
                <w:sz w:val="32"/>
                <w:szCs w:val="32"/>
              </w:rPr>
              <w:t>1)</w:t>
            </w:r>
          </w:p>
          <w:p w14:paraId="020BBA74" w14:textId="31FDFFFD" w:rsidR="009953D1" w:rsidRDefault="009953D1"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1: go right 1 tile (column</w:t>
            </w:r>
            <w:r w:rsidR="00DC709C">
              <w:rPr>
                <w:rFonts w:ascii="TH SarabunPSK" w:hAnsi="TH SarabunPSK" w:cs="TH SarabunPSK"/>
                <w:color w:val="000000"/>
                <w:sz w:val="32"/>
                <w:szCs w:val="32"/>
              </w:rPr>
              <w:t xml:space="preserve"> </w:t>
            </w:r>
            <w:r>
              <w:rPr>
                <w:rFonts w:ascii="TH SarabunPSK" w:hAnsi="TH SarabunPSK" w:cs="TH SarabunPSK"/>
                <w:color w:val="000000"/>
                <w:sz w:val="32"/>
                <w:szCs w:val="32"/>
              </w:rPr>
              <w:t>+</w:t>
            </w:r>
            <w:r w:rsidR="00DC709C">
              <w:rPr>
                <w:rFonts w:ascii="TH SarabunPSK" w:hAnsi="TH SarabunPSK" w:cs="TH SarabunPSK"/>
                <w:color w:val="000000"/>
                <w:sz w:val="32"/>
                <w:szCs w:val="32"/>
              </w:rPr>
              <w:t xml:space="preserve"> </w:t>
            </w:r>
            <w:r>
              <w:rPr>
                <w:rFonts w:ascii="TH SarabunPSK" w:hAnsi="TH SarabunPSK" w:cs="TH SarabunPSK"/>
                <w:color w:val="000000"/>
                <w:sz w:val="32"/>
                <w:szCs w:val="32"/>
              </w:rPr>
              <w:t>1)</w:t>
            </w:r>
          </w:p>
          <w:p w14:paraId="562E92D3" w14:textId="4F61997D" w:rsidR="009953D1" w:rsidRDefault="006331D9"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2: go down 1 tile (</w:t>
            </w:r>
            <w:r w:rsidR="00037A71">
              <w:rPr>
                <w:rFonts w:ascii="TH SarabunPSK" w:hAnsi="TH SarabunPSK" w:cs="TH SarabunPSK"/>
                <w:color w:val="000000"/>
                <w:sz w:val="32"/>
                <w:szCs w:val="32"/>
              </w:rPr>
              <w:t>row</w:t>
            </w:r>
            <w:r w:rsidR="00DC709C">
              <w:rPr>
                <w:rFonts w:ascii="TH SarabunPSK" w:hAnsi="TH SarabunPSK" w:cs="TH SarabunPSK"/>
                <w:color w:val="000000"/>
                <w:sz w:val="32"/>
                <w:szCs w:val="32"/>
              </w:rPr>
              <w:t xml:space="preserve"> </w:t>
            </w:r>
            <w:r w:rsidR="00037A71">
              <w:rPr>
                <w:rFonts w:ascii="TH SarabunPSK" w:hAnsi="TH SarabunPSK" w:cs="TH SarabunPSK"/>
                <w:color w:val="000000"/>
                <w:sz w:val="32"/>
                <w:szCs w:val="32"/>
              </w:rPr>
              <w:t>-</w:t>
            </w:r>
            <w:r w:rsidR="00DC709C">
              <w:rPr>
                <w:rFonts w:ascii="TH SarabunPSK" w:hAnsi="TH SarabunPSK" w:cs="TH SarabunPSK"/>
                <w:color w:val="000000"/>
                <w:sz w:val="32"/>
                <w:szCs w:val="32"/>
              </w:rPr>
              <w:t xml:space="preserve"> </w:t>
            </w:r>
            <w:r w:rsidR="00037A71">
              <w:rPr>
                <w:rFonts w:ascii="TH SarabunPSK" w:hAnsi="TH SarabunPSK" w:cs="TH SarabunPSK"/>
                <w:color w:val="000000"/>
                <w:sz w:val="32"/>
                <w:szCs w:val="32"/>
              </w:rPr>
              <w:t>1</w:t>
            </w:r>
            <w:r>
              <w:rPr>
                <w:rFonts w:ascii="TH SarabunPSK" w:hAnsi="TH SarabunPSK" w:cs="TH SarabunPSK"/>
                <w:color w:val="000000"/>
                <w:sz w:val="32"/>
                <w:szCs w:val="32"/>
              </w:rPr>
              <w:t>)</w:t>
            </w:r>
          </w:p>
          <w:p w14:paraId="59F6036B" w14:textId="4DEDFC7B" w:rsidR="00037A71" w:rsidRDefault="00037A71"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Direction 3: go </w:t>
            </w:r>
            <w:r w:rsidR="002507E8">
              <w:rPr>
                <w:rFonts w:ascii="TH SarabunPSK" w:hAnsi="TH SarabunPSK" w:cs="TH SarabunPSK"/>
                <w:color w:val="000000"/>
                <w:sz w:val="32"/>
                <w:szCs w:val="32"/>
              </w:rPr>
              <w:t>left</w:t>
            </w:r>
            <w:r w:rsidR="00DC709C">
              <w:rPr>
                <w:rFonts w:ascii="TH SarabunPSK" w:hAnsi="TH SarabunPSK" w:cs="TH SarabunPSK"/>
                <w:color w:val="000000"/>
                <w:sz w:val="32"/>
                <w:szCs w:val="32"/>
              </w:rPr>
              <w:t xml:space="preserve"> 1 tile (column -</w:t>
            </w:r>
            <w:r w:rsidR="001F2EE0">
              <w:rPr>
                <w:rFonts w:ascii="TH SarabunPSK" w:hAnsi="TH SarabunPSK" w:cs="TH SarabunPSK"/>
                <w:color w:val="000000"/>
                <w:sz w:val="32"/>
                <w:szCs w:val="32"/>
              </w:rPr>
              <w:t xml:space="preserve"> </w:t>
            </w:r>
            <w:r w:rsidR="00DC709C">
              <w:rPr>
                <w:rFonts w:ascii="TH SarabunPSK" w:hAnsi="TH SarabunPSK" w:cs="TH SarabunPSK"/>
                <w:color w:val="000000"/>
                <w:sz w:val="32"/>
                <w:szCs w:val="32"/>
              </w:rPr>
              <w:t>1)</w:t>
            </w:r>
          </w:p>
          <w:p w14:paraId="550BEE68" w14:textId="77777777" w:rsidR="001F2EE0" w:rsidRDefault="009955D3"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If the unit can move to th</w:t>
            </w:r>
            <w:r w:rsidR="002F5E56">
              <w:rPr>
                <w:rFonts w:ascii="TH SarabunPSK" w:hAnsi="TH SarabunPSK" w:cs="TH SarabunPSK"/>
                <w:color w:val="000000"/>
                <w:sz w:val="32"/>
                <w:szCs w:val="32"/>
              </w:rPr>
              <w:t>e direction, move it and return true.</w:t>
            </w:r>
          </w:p>
          <w:p w14:paraId="32BD3285" w14:textId="7CDF0A84" w:rsidR="002F5E56" w:rsidRPr="000D76BA" w:rsidRDefault="002F5E56" w:rsidP="009A0E7A">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rPr>
              <w:t xml:space="preserve">If there is any </w:t>
            </w:r>
            <w:r w:rsidR="00D549EE">
              <w:rPr>
                <w:rFonts w:ascii="TH SarabunPSK" w:hAnsi="TH SarabunPSK" w:cs="TH SarabunPSK"/>
                <w:color w:val="000000"/>
                <w:sz w:val="32"/>
                <w:szCs w:val="32"/>
              </w:rPr>
              <w:t xml:space="preserve">other </w:t>
            </w:r>
            <w:r w:rsidR="00F72B36">
              <w:rPr>
                <w:rFonts w:ascii="TH SarabunPSK" w:hAnsi="TH SarabunPSK" w:cs="TH SarabunPSK"/>
                <w:color w:val="000000"/>
                <w:sz w:val="32"/>
                <w:szCs w:val="32"/>
              </w:rPr>
              <w:t>case which does not meet the conditions (direction is not 0-3/border)</w:t>
            </w:r>
            <w:r w:rsidR="00EE6E64">
              <w:rPr>
                <w:rFonts w:ascii="TH SarabunPSK" w:hAnsi="TH SarabunPSK" w:cs="TH SarabunPSK"/>
                <w:color w:val="000000"/>
                <w:sz w:val="32"/>
                <w:szCs w:val="32"/>
              </w:rPr>
              <w:t>, return false.</w:t>
            </w:r>
          </w:p>
        </w:tc>
      </w:tr>
      <w:tr w:rsidR="007E4A1D" w:rsidRPr="00EA3FA0" w14:paraId="3B7CA1C4" w14:textId="77777777" w:rsidTr="00ED4E66">
        <w:tc>
          <w:tcPr>
            <w:tcW w:w="36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B09A15" w14:textId="19A509BF" w:rsidR="007E4A1D" w:rsidRPr="007E4A1D" w:rsidRDefault="007E4A1D" w:rsidP="009A0E7A">
            <w:pPr>
              <w:spacing w:after="0" w:line="240" w:lineRule="auto"/>
              <w:rPr>
                <w:rFonts w:ascii="TH SarabunPSK" w:hAnsi="TH SarabunPSK" w:cs="TH SarabunPSK"/>
                <w:color w:val="000000"/>
                <w:sz w:val="32"/>
                <w:szCs w:val="32"/>
                <w:lang w:eastAsia="ja-JP"/>
              </w:rPr>
            </w:pPr>
            <w:r>
              <w:rPr>
                <w:rFonts w:ascii="TH SarabunPSK" w:hAnsi="TH SarabunPSK" w:cs="TH SarabunPSK" w:hint="eastAsia"/>
                <w:color w:val="000000"/>
                <w:sz w:val="32"/>
                <w:szCs w:val="32"/>
                <w:lang w:eastAsia="ja-JP"/>
              </w:rPr>
              <w:t>+</w:t>
            </w:r>
            <w:r w:rsidR="004E3AFE">
              <w:rPr>
                <w:rFonts w:ascii="TH SarabunPSK" w:hAnsi="TH SarabunPSK" w:cs="TH SarabunPSK"/>
                <w:color w:val="000000"/>
                <w:sz w:val="32"/>
                <w:szCs w:val="32"/>
                <w:lang w:eastAsia="ja-JP"/>
              </w:rPr>
              <w:t xml:space="preserve"> void</w:t>
            </w:r>
            <w:r>
              <w:rPr>
                <w:rFonts w:ascii="TH SarabunPSK" w:hAnsi="TH SarabunPSK" w:cs="TH SarabunPSK"/>
                <w:color w:val="000000"/>
                <w:sz w:val="32"/>
                <w:szCs w:val="32"/>
                <w:lang w:eastAsia="ja-JP"/>
              </w:rPr>
              <w:t xml:space="preserve"> </w:t>
            </w:r>
            <w:r w:rsidR="004E3AFE">
              <w:rPr>
                <w:rFonts w:ascii="TH SarabunPSK" w:hAnsi="TH SarabunPSK" w:cs="TH SarabunPSK"/>
                <w:color w:val="000000"/>
                <w:sz w:val="32"/>
                <w:szCs w:val="32"/>
                <w:lang w:eastAsia="ja-JP"/>
              </w:rPr>
              <w:t>attack</w:t>
            </w:r>
            <w:r>
              <w:rPr>
                <w:rFonts w:ascii="TH SarabunPSK" w:hAnsi="TH SarabunPSK" w:cs="TH SarabunPSK"/>
                <w:color w:val="000000"/>
                <w:sz w:val="32"/>
                <w:szCs w:val="32"/>
                <w:lang w:eastAsia="ja-JP"/>
              </w:rPr>
              <w:t>(</w:t>
            </w:r>
            <w:r w:rsidR="004E3AFE" w:rsidRPr="004E3AFE">
              <w:rPr>
                <w:rFonts w:ascii="TH SarabunPSK" w:hAnsi="TH SarabunPSK" w:cs="TH SarabunPSK"/>
                <w:color w:val="000000"/>
                <w:sz w:val="32"/>
                <w:szCs w:val="32"/>
                <w:lang w:eastAsia="ja-JP"/>
              </w:rPr>
              <w:t>ArrayList&lt;BaseUnit&gt; targetPieces</w:t>
            </w:r>
            <w:r>
              <w:rPr>
                <w:rFonts w:ascii="TH SarabunPSK" w:hAnsi="TH SarabunPSK" w:cs="TH SarabunPSK"/>
                <w:color w:val="000000"/>
                <w:sz w:val="32"/>
                <w:szCs w:val="32"/>
                <w:lang w:eastAsia="ja-JP"/>
              </w:rPr>
              <w:t>)</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2452E3" w14:textId="77777777" w:rsidR="007E4A1D" w:rsidRDefault="00ED4E66"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Check all units in targetPieces, if there</w:t>
            </w:r>
            <w:r w:rsidR="003A6835">
              <w:rPr>
                <w:rFonts w:ascii="TH SarabunPSK" w:hAnsi="TH SarabunPSK" w:cs="TH SarabunPSK"/>
                <w:color w:val="000000"/>
                <w:sz w:val="32"/>
                <w:szCs w:val="32"/>
              </w:rPr>
              <w:t xml:space="preserve"> are</w:t>
            </w:r>
            <w:r>
              <w:rPr>
                <w:rFonts w:ascii="TH SarabunPSK" w:hAnsi="TH SarabunPSK" w:cs="TH SarabunPSK"/>
                <w:color w:val="000000"/>
                <w:sz w:val="32"/>
                <w:szCs w:val="32"/>
              </w:rPr>
              <w:t xml:space="preserve"> any unit</w:t>
            </w:r>
            <w:r w:rsidR="003A6835">
              <w:rPr>
                <w:rFonts w:ascii="TH SarabunPSK" w:hAnsi="TH SarabunPSK" w:cs="TH SarabunPSK"/>
                <w:color w:val="000000"/>
                <w:sz w:val="32"/>
                <w:szCs w:val="32"/>
              </w:rPr>
              <w:t>s that are not flying and in the same tile as this unit, attack them.</w:t>
            </w:r>
          </w:p>
          <w:p w14:paraId="78710449" w14:textId="77777777" w:rsidR="003A6835" w:rsidRDefault="003A6835"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Print out </w:t>
            </w:r>
          </w:p>
          <w:p w14:paraId="558D2233" w14:textId="2C2F13BF" w:rsidR="003A6835" w:rsidRDefault="003A6835" w:rsidP="009A0E7A">
            <w:pPr>
              <w:spacing w:after="0" w:line="240" w:lineRule="auto"/>
              <w:rPr>
                <w:rFonts w:ascii="TH SarabunPSK" w:hAnsi="TH SarabunPSK" w:cs="TH SarabunPSK"/>
                <w:b/>
                <w:bCs/>
                <w:color w:val="000000"/>
                <w:sz w:val="32"/>
                <w:szCs w:val="32"/>
              </w:rPr>
            </w:pPr>
            <w:r w:rsidRPr="003A6835">
              <w:rPr>
                <w:rFonts w:ascii="TH SarabunPSK" w:hAnsi="TH SarabunPSK" w:cs="TH SarabunPSK"/>
                <w:b/>
                <w:bCs/>
                <w:color w:val="000000"/>
                <w:sz w:val="32"/>
                <w:szCs w:val="32"/>
                <w:highlight w:val="yellow"/>
              </w:rPr>
              <w:lastRenderedPageBreak/>
              <w:t xml:space="preserve">this.getName() + </w:t>
            </w:r>
            <w:r>
              <w:rPr>
                <w:rFonts w:ascii="TH SarabunPSK" w:hAnsi="TH SarabunPSK" w:cs="TH SarabunPSK"/>
                <w:b/>
                <w:bCs/>
                <w:color w:val="000000"/>
                <w:sz w:val="32"/>
                <w:szCs w:val="32"/>
                <w:highlight w:val="yellow"/>
              </w:rPr>
              <w:t>“</w:t>
            </w:r>
            <w:r w:rsidRPr="003A6835">
              <w:rPr>
                <w:rFonts w:ascii="TH SarabunPSK" w:hAnsi="TH SarabunPSK" w:cs="TH SarabunPSK"/>
                <w:b/>
                <w:bCs/>
                <w:color w:val="000000"/>
                <w:sz w:val="32"/>
                <w:szCs w:val="32"/>
                <w:highlight w:val="yellow"/>
              </w:rPr>
              <w:t xml:space="preserve"> attacks </w:t>
            </w:r>
            <w:r>
              <w:rPr>
                <w:rFonts w:ascii="TH SarabunPSK" w:hAnsi="TH SarabunPSK" w:cs="TH SarabunPSK"/>
                <w:b/>
                <w:bCs/>
                <w:color w:val="000000"/>
                <w:sz w:val="32"/>
                <w:szCs w:val="32"/>
                <w:highlight w:val="yellow"/>
              </w:rPr>
              <w:t>“</w:t>
            </w:r>
            <w:r w:rsidRPr="003A6835">
              <w:rPr>
                <w:rFonts w:ascii="TH SarabunPSK" w:hAnsi="TH SarabunPSK" w:cs="TH SarabunPSK"/>
                <w:b/>
                <w:bCs/>
                <w:color w:val="000000"/>
                <w:sz w:val="32"/>
                <w:szCs w:val="32"/>
                <w:highlight w:val="yellow"/>
              </w:rPr>
              <w:t xml:space="preserve"> + </w:t>
            </w:r>
            <w:r>
              <w:rPr>
                <w:rFonts w:ascii="TH SarabunPSK" w:hAnsi="TH SarabunPSK" w:cs="TH SarabunPSK"/>
                <w:b/>
                <w:bCs/>
                <w:color w:val="000000"/>
                <w:sz w:val="32"/>
                <w:szCs w:val="32"/>
                <w:highlight w:val="yellow"/>
              </w:rPr>
              <w:t>[that unit]</w:t>
            </w:r>
            <w:r w:rsidRPr="003A6835">
              <w:rPr>
                <w:rFonts w:ascii="TH SarabunPSK" w:hAnsi="TH SarabunPSK" w:cs="TH SarabunPSK"/>
                <w:b/>
                <w:bCs/>
                <w:color w:val="000000"/>
                <w:sz w:val="32"/>
                <w:szCs w:val="32"/>
                <w:highlight w:val="yellow"/>
              </w:rPr>
              <w:t>.getName()</w:t>
            </w:r>
          </w:p>
          <w:p w14:paraId="7413ED1F" w14:textId="351DE49A" w:rsidR="003A6835" w:rsidRPr="003A6835" w:rsidRDefault="003A6835"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and </w:t>
            </w:r>
            <w:r w:rsidR="00146E9C">
              <w:rPr>
                <w:rFonts w:ascii="TH SarabunPSK" w:hAnsi="TH SarabunPSK" w:cs="TH SarabunPSK"/>
                <w:color w:val="000000"/>
                <w:sz w:val="32"/>
                <w:szCs w:val="32"/>
              </w:rPr>
              <w:t>decrease th</w:t>
            </w:r>
            <w:r w:rsidR="0039663D">
              <w:rPr>
                <w:rFonts w:ascii="TH SarabunPSK" w:hAnsi="TH SarabunPSK" w:cs="TH SarabunPSK"/>
                <w:color w:val="000000"/>
                <w:sz w:val="32"/>
                <w:szCs w:val="32"/>
              </w:rPr>
              <w:t>ose</w:t>
            </w:r>
            <w:r w:rsidR="00146E9C">
              <w:rPr>
                <w:rFonts w:ascii="TH SarabunPSK" w:hAnsi="TH SarabunPSK" w:cs="TH SarabunPSK"/>
                <w:color w:val="000000"/>
                <w:sz w:val="32"/>
                <w:szCs w:val="32"/>
              </w:rPr>
              <w:t xml:space="preserve"> units’ hp by this unit power.</w:t>
            </w:r>
          </w:p>
        </w:tc>
      </w:tr>
      <w:tr w:rsidR="000D76BA" w:rsidRPr="00EA3FA0" w14:paraId="62C5B685" w14:textId="77777777" w:rsidTr="00ED4E66">
        <w:tc>
          <w:tcPr>
            <w:tcW w:w="36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C564F0" w14:textId="4A5FB041" w:rsidR="000D76BA" w:rsidRPr="007B39B8" w:rsidRDefault="000E3FD9" w:rsidP="009A0E7A">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lastRenderedPageBreak/>
              <w:t xml:space="preserve">+ </w:t>
            </w:r>
            <w:r w:rsidR="00801411" w:rsidRPr="00801411">
              <w:rPr>
                <w:rFonts w:ascii="TH SarabunPSK" w:eastAsia="Times New Roman" w:hAnsi="TH SarabunPSK" w:cs="TH SarabunPSK"/>
                <w:color w:val="000000"/>
                <w:sz w:val="32"/>
                <w:szCs w:val="32"/>
              </w:rPr>
              <w:t>getter</w:t>
            </w:r>
            <w:r w:rsidR="00801411">
              <w:rPr>
                <w:rFonts w:ascii="TH SarabunPSK" w:eastAsia="Times New Roman" w:hAnsi="TH SarabunPSK" w:cs="TH SarabunPSK"/>
                <w:color w:val="000000"/>
                <w:sz w:val="32"/>
                <w:szCs w:val="32"/>
              </w:rPr>
              <w:t xml:space="preserve"> and setter of all fields</w:t>
            </w:r>
          </w:p>
        </w:tc>
        <w:tc>
          <w:tcPr>
            <w:tcW w:w="53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B50D55" w14:textId="063D572F" w:rsidR="000D76BA" w:rsidRDefault="000A16CE"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Setter for isFlying and power are not necessary.</w:t>
            </w:r>
          </w:p>
          <w:p w14:paraId="7A465BDF" w14:textId="77777777" w:rsidR="00470B02" w:rsidRDefault="00470B02" w:rsidP="009A0E7A">
            <w:pPr>
              <w:spacing w:after="0" w:line="240" w:lineRule="auto"/>
              <w:rPr>
                <w:rFonts w:ascii="TH SarabunPSK" w:hAnsi="TH SarabunPSK" w:cs="TH SarabunPSK"/>
                <w:color w:val="000000"/>
                <w:sz w:val="32"/>
                <w:szCs w:val="32"/>
              </w:rPr>
            </w:pPr>
          </w:p>
          <w:p w14:paraId="0324E647" w14:textId="77777777" w:rsidR="00851D30" w:rsidRDefault="00851D30"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If the number when setting row or column is </w:t>
            </w:r>
          </w:p>
          <w:p w14:paraId="5FAD4D52" w14:textId="77777777" w:rsidR="00851D30" w:rsidRDefault="00851D30" w:rsidP="009A0E7A">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below 0, set the default number as 0.</w:t>
            </w:r>
          </w:p>
          <w:p w14:paraId="167C373B" w14:textId="77777777" w:rsidR="00851D30" w:rsidRDefault="00851D30" w:rsidP="00851D30">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If the number when setting row or column is </w:t>
            </w:r>
          </w:p>
          <w:p w14:paraId="1EB00BE9" w14:textId="173CBD69" w:rsidR="00851D30" w:rsidRDefault="00851D30" w:rsidP="00851D30">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more than 4, set the default number as 4.</w:t>
            </w:r>
          </w:p>
        </w:tc>
      </w:tr>
    </w:tbl>
    <w:p w14:paraId="0D054C2C" w14:textId="783F63E2" w:rsidR="007B39B8" w:rsidRDefault="007B39B8" w:rsidP="00045F43">
      <w:pPr>
        <w:spacing w:after="0" w:line="240" w:lineRule="auto"/>
        <w:rPr>
          <w:rFonts w:ascii="TH SarabunPSK" w:hAnsi="TH SarabunPSK" w:cs="TH SarabunPSK"/>
          <w:color w:val="000000"/>
          <w:sz w:val="32"/>
          <w:szCs w:val="32"/>
        </w:rPr>
      </w:pPr>
    </w:p>
    <w:p w14:paraId="32E7C844" w14:textId="00FAB997" w:rsidR="00470B02" w:rsidRDefault="00470B02" w:rsidP="00045F43">
      <w:pPr>
        <w:spacing w:after="0" w:line="240" w:lineRule="auto"/>
        <w:rPr>
          <w:rFonts w:ascii="TH SarabunPSK" w:hAnsi="TH SarabunPSK" w:cs="TH SarabunPSK"/>
          <w:color w:val="000000"/>
          <w:sz w:val="32"/>
          <w:szCs w:val="32"/>
        </w:rPr>
      </w:pPr>
    </w:p>
    <w:p w14:paraId="5D4AE9C9" w14:textId="1DF7A009" w:rsidR="00470B02" w:rsidRDefault="00470B02" w:rsidP="00045F43">
      <w:pPr>
        <w:spacing w:after="0" w:line="240" w:lineRule="auto"/>
        <w:rPr>
          <w:rFonts w:ascii="TH SarabunPSK" w:hAnsi="TH SarabunPSK" w:cs="TH SarabunPSK"/>
          <w:color w:val="000000"/>
          <w:sz w:val="32"/>
          <w:szCs w:val="32"/>
        </w:rPr>
      </w:pPr>
    </w:p>
    <w:p w14:paraId="3FC32ED8" w14:textId="77777777" w:rsidR="00470B02" w:rsidRPr="007B39B8" w:rsidRDefault="00470B02" w:rsidP="00045F43">
      <w:pPr>
        <w:spacing w:after="0" w:line="240" w:lineRule="auto"/>
        <w:rPr>
          <w:rFonts w:ascii="TH SarabunPSK" w:hAnsi="TH SarabunPSK" w:cs="TH SarabunPSK"/>
          <w:color w:val="000000"/>
          <w:sz w:val="32"/>
          <w:szCs w:val="32"/>
        </w:rPr>
      </w:pPr>
    </w:p>
    <w:p w14:paraId="14C70C96" w14:textId="68EE1964" w:rsidR="0026189D" w:rsidRDefault="00CE4556" w:rsidP="0026189D">
      <w:pPr>
        <w:spacing w:after="0" w:line="240" w:lineRule="auto"/>
        <w:rPr>
          <w:rFonts w:ascii="TH SarabunPSK" w:eastAsia="Times New Roman" w:hAnsi="TH SarabunPSK" w:cs="TH SarabunPSK"/>
          <w:b/>
          <w:bCs/>
          <w:color w:val="FF0000"/>
          <w:sz w:val="32"/>
          <w:szCs w:val="32"/>
        </w:rPr>
      </w:pPr>
      <w:r>
        <w:rPr>
          <w:rFonts w:ascii="TH SarabunPSK" w:hAnsi="TH SarabunPSK" w:cs="TH SarabunPSK"/>
          <w:color w:val="000000"/>
          <w:sz w:val="32"/>
          <w:szCs w:val="32"/>
        </w:rPr>
        <w:t>3</w:t>
      </w:r>
      <w:r w:rsidR="0026189D" w:rsidRPr="007B39B8">
        <w:rPr>
          <w:rFonts w:ascii="TH SarabunPSK" w:hAnsi="TH SarabunPSK" w:cs="TH SarabunPSK" w:hint="cs"/>
          <w:color w:val="000000"/>
          <w:sz w:val="32"/>
          <w:szCs w:val="32"/>
        </w:rPr>
        <w:t>.1.</w:t>
      </w:r>
      <w:r w:rsidR="0026189D">
        <w:rPr>
          <w:rFonts w:ascii="TH SarabunPSK" w:hAnsi="TH SarabunPSK" w:cs="TH SarabunPSK"/>
          <w:color w:val="000000"/>
          <w:sz w:val="32"/>
          <w:szCs w:val="32"/>
        </w:rPr>
        <w:t xml:space="preserve">2 class </w:t>
      </w:r>
      <w:r w:rsidR="002E0D09">
        <w:rPr>
          <w:rFonts w:ascii="TH SarabunPSK" w:hAnsi="TH SarabunPSK" w:cs="TH SarabunPSK"/>
          <w:color w:val="000000"/>
          <w:sz w:val="32"/>
          <w:szCs w:val="32"/>
        </w:rPr>
        <w:t>MeleeUnit</w:t>
      </w:r>
      <w:r w:rsidR="000E287B">
        <w:rPr>
          <w:rFonts w:ascii="TH SarabunPSK" w:hAnsi="TH SarabunPSK" w:cs="TH SarabunPSK"/>
          <w:color w:val="000000"/>
          <w:sz w:val="32"/>
          <w:szCs w:val="32"/>
        </w:rPr>
        <w:t xml:space="preserve"> </w:t>
      </w:r>
      <w:r w:rsidR="002E0D09" w:rsidRPr="007B39B8">
        <w:rPr>
          <w:rFonts w:ascii="TH SarabunPSK" w:eastAsia="Times New Roman" w:hAnsi="TH SarabunPSK" w:cs="TH SarabunPSK" w:hint="cs"/>
          <w:b/>
          <w:bCs/>
          <w:color w:val="FF0000"/>
          <w:sz w:val="32"/>
          <w:szCs w:val="32"/>
          <w:highlight w:val="yellow"/>
        </w:rPr>
        <w:t xml:space="preserve">/* </w:t>
      </w:r>
      <w:r w:rsidR="002E0D09">
        <w:rPr>
          <w:rFonts w:ascii="TH SarabunPSK" w:eastAsia="Times New Roman" w:hAnsi="TH SarabunPSK" w:cs="TH SarabunPSK"/>
          <w:b/>
          <w:bCs/>
          <w:color w:val="FF0000"/>
          <w:sz w:val="32"/>
          <w:szCs w:val="32"/>
          <w:highlight w:val="yellow"/>
        </w:rPr>
        <w:t>You must implement this class from scratch</w:t>
      </w:r>
      <w:r w:rsidR="002E0D09" w:rsidRPr="007B39B8">
        <w:rPr>
          <w:rFonts w:ascii="TH SarabunPSK" w:eastAsia="Times New Roman" w:hAnsi="TH SarabunPSK" w:cs="TH SarabunPSK" w:hint="cs"/>
          <w:b/>
          <w:bCs/>
          <w:color w:val="FF0000"/>
          <w:sz w:val="32"/>
          <w:szCs w:val="32"/>
          <w:highlight w:val="yellow"/>
        </w:rPr>
        <w:t xml:space="preserve"> */</w:t>
      </w:r>
    </w:p>
    <w:p w14:paraId="0FD7181F" w14:textId="76952EFC" w:rsidR="00226D44" w:rsidRPr="00971CD5" w:rsidRDefault="00226D44" w:rsidP="00226D44">
      <w:pPr>
        <w:rPr>
          <w:rFonts w:ascii="TH SarabunPSK" w:eastAsia="Cambria" w:hAnsi="TH SarabunPSK" w:cs="TH SarabunPSK"/>
          <w:sz w:val="32"/>
          <w:szCs w:val="32"/>
        </w:rPr>
      </w:pPr>
      <w:r w:rsidRPr="00900822">
        <w:rPr>
          <w:rFonts w:ascii="TH SarabunPSK" w:eastAsia="Cambria" w:hAnsi="TH SarabunPSK" w:cs="TH SarabunPSK"/>
          <w:sz w:val="32"/>
          <w:szCs w:val="32"/>
        </w:rPr>
        <w:t>This class is</w:t>
      </w:r>
      <w:r>
        <w:rPr>
          <w:rFonts w:ascii="TH SarabunPSK" w:eastAsia="Cambria" w:hAnsi="TH SarabunPSK" w:cs="TH SarabunPSK"/>
          <w:sz w:val="32"/>
          <w:szCs w:val="32"/>
        </w:rPr>
        <w:t xml:space="preserve"> a class for melee type units. Al</w:t>
      </w:r>
      <w:r w:rsidR="00FA2698">
        <w:rPr>
          <w:rFonts w:ascii="TH SarabunPSK" w:eastAsia="Cambria" w:hAnsi="TH SarabunPSK" w:cs="TH SarabunPSK"/>
          <w:sz w:val="32"/>
          <w:szCs w:val="32"/>
        </w:rPr>
        <w:t xml:space="preserve">most all rules of this unit </w:t>
      </w:r>
      <w:r w:rsidR="00DD326A">
        <w:rPr>
          <w:rFonts w:ascii="TH SarabunPSK" w:eastAsia="Cambria" w:hAnsi="TH SarabunPSK" w:cs="TH SarabunPSK"/>
          <w:sz w:val="32"/>
          <w:szCs w:val="32"/>
        </w:rPr>
        <w:t>are</w:t>
      </w:r>
      <w:r w:rsidR="00FA2698">
        <w:rPr>
          <w:rFonts w:ascii="TH SarabunPSK" w:eastAsia="Cambria" w:hAnsi="TH SarabunPSK" w:cs="TH SarabunPSK"/>
          <w:sz w:val="32"/>
          <w:szCs w:val="32"/>
        </w:rPr>
        <w:t xml:space="preserve"> same as bas</w:t>
      </w:r>
      <w:r w:rsidR="000F78E2">
        <w:rPr>
          <w:rFonts w:ascii="TH SarabunPSK" w:eastAsia="Cambria" w:hAnsi="TH SarabunPSK" w:cs="TH SarabunPSK"/>
          <w:sz w:val="32"/>
          <w:szCs w:val="32"/>
        </w:rPr>
        <w:t>e</w:t>
      </w:r>
      <w:r w:rsidR="00FA2698">
        <w:rPr>
          <w:rFonts w:ascii="TH SarabunPSK" w:eastAsia="Cambria" w:hAnsi="TH SarabunPSK" w:cs="TH SarabunPSK"/>
          <w:sz w:val="32"/>
          <w:szCs w:val="32"/>
        </w:rPr>
        <w:t xml:space="preserve"> unit but this</w:t>
      </w:r>
      <w:r>
        <w:rPr>
          <w:rFonts w:ascii="TH SarabunPSK" w:eastAsia="Cambria" w:hAnsi="TH SarabunPSK" w:cs="TH SarabunPSK"/>
          <w:sz w:val="32"/>
          <w:szCs w:val="32"/>
        </w:rPr>
        <w:t xml:space="preserve"> unit’s hp is </w:t>
      </w:r>
      <w:r w:rsidR="00FA2698">
        <w:rPr>
          <w:rFonts w:ascii="TH SarabunPSK" w:eastAsia="Cambria" w:hAnsi="TH SarabunPSK" w:cs="TH SarabunPSK"/>
          <w:sz w:val="32"/>
          <w:szCs w:val="32"/>
        </w:rPr>
        <w:t>5</w:t>
      </w:r>
      <w:r>
        <w:rPr>
          <w:rFonts w:ascii="TH SarabunPSK" w:eastAsia="Cambria" w:hAnsi="TH SarabunPSK" w:cs="TH SarabunPSK"/>
          <w:sz w:val="32"/>
          <w:szCs w:val="32"/>
        </w:rPr>
        <w:t xml:space="preserve"> and power is </w:t>
      </w:r>
      <w:r w:rsidR="00FA2698">
        <w:rPr>
          <w:rFonts w:ascii="TH SarabunPSK" w:eastAsia="Cambria" w:hAnsi="TH SarabunPSK" w:cs="TH SarabunPSK"/>
          <w:sz w:val="32"/>
          <w:szCs w:val="32"/>
        </w:rPr>
        <w:t>2</w:t>
      </w:r>
      <w:r>
        <w:rPr>
          <w:rFonts w:ascii="TH SarabunPSK" w:eastAsia="Cambria" w:hAnsi="TH SarabunPSK" w:cs="TH SarabunPSK"/>
          <w:sz w:val="32"/>
          <w:szCs w:val="32"/>
        </w:rPr>
        <w:t>.</w:t>
      </w:r>
    </w:p>
    <w:p w14:paraId="7069755E" w14:textId="77777777" w:rsidR="0026189D" w:rsidRPr="007B39B8" w:rsidRDefault="0026189D" w:rsidP="0026189D">
      <w:pPr>
        <w:spacing w:after="0" w:line="240" w:lineRule="auto"/>
        <w:rPr>
          <w:rFonts w:ascii="TH SarabunPSK" w:hAnsi="TH SarabunPSK" w:cs="TH SarabunPSK"/>
          <w:i/>
          <w:iCs/>
          <w:color w:val="000000"/>
          <w:sz w:val="32"/>
          <w:szCs w:val="32"/>
        </w:rPr>
      </w:pPr>
      <w:r w:rsidRPr="007B39B8">
        <w:rPr>
          <w:rFonts w:ascii="TH SarabunPSK" w:hAnsi="TH SarabunPSK" w:cs="TH SarabunPSK"/>
          <w:i/>
          <w:iCs/>
          <w:color w:val="000000"/>
          <w:sz w:val="32"/>
          <w:szCs w:val="32"/>
        </w:rPr>
        <w:t>Method</w:t>
      </w:r>
    </w:p>
    <w:tbl>
      <w:tblPr>
        <w:tblW w:w="0" w:type="auto"/>
        <w:tblCellMar>
          <w:top w:w="15" w:type="dxa"/>
          <w:left w:w="15" w:type="dxa"/>
          <w:bottom w:w="15" w:type="dxa"/>
          <w:right w:w="15" w:type="dxa"/>
        </w:tblCellMar>
        <w:tblLook w:val="04A0" w:firstRow="1" w:lastRow="0" w:firstColumn="1" w:lastColumn="0" w:noHBand="0" w:noVBand="1"/>
      </w:tblPr>
      <w:tblGrid>
        <w:gridCol w:w="3628"/>
        <w:gridCol w:w="5378"/>
      </w:tblGrid>
      <w:tr w:rsidR="0026189D" w:rsidRPr="00EA3FA0" w14:paraId="7825A820" w14:textId="77777777" w:rsidTr="00832989">
        <w:tc>
          <w:tcPr>
            <w:tcW w:w="36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C882E6" w14:textId="77777777" w:rsidR="0026189D" w:rsidRPr="00EA3FA0" w:rsidRDefault="0026189D" w:rsidP="002F251C">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37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526CD2" w14:textId="77777777" w:rsidR="0026189D" w:rsidRPr="00EA3FA0" w:rsidRDefault="0026189D" w:rsidP="002F251C">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26189D" w:rsidRPr="00EA3FA0" w14:paraId="2F99607A" w14:textId="77777777" w:rsidTr="00832989">
        <w:tc>
          <w:tcPr>
            <w:tcW w:w="362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FCCC8" w14:textId="65FFFED2" w:rsidR="0026189D" w:rsidRPr="007B39B8" w:rsidRDefault="0026189D" w:rsidP="002F251C">
            <w:pPr>
              <w:spacing w:after="0" w:line="240" w:lineRule="auto"/>
              <w:rPr>
                <w:rFonts w:ascii="TH SarabunPSK" w:eastAsia="Times New Roman" w:hAnsi="TH SarabunPSK" w:cs="TH SarabunPSK"/>
                <w:color w:val="000000"/>
                <w:sz w:val="32"/>
                <w:szCs w:val="32"/>
              </w:rPr>
            </w:pPr>
            <w:r>
              <w:rPr>
                <w:rFonts w:ascii="TH SarabunPSK" w:eastAsia="Times New Roman" w:hAnsi="TH SarabunPSK" w:cs="TH SarabunPSK"/>
                <w:color w:val="000000"/>
                <w:sz w:val="32"/>
                <w:szCs w:val="32"/>
              </w:rPr>
              <w:t xml:space="preserve">+ </w:t>
            </w:r>
            <w:r w:rsidR="00781E6F" w:rsidRPr="00781E6F">
              <w:rPr>
                <w:rFonts w:ascii="TH SarabunPSK" w:eastAsia="Times New Roman" w:hAnsi="TH SarabunPSK" w:cs="TH SarabunPSK"/>
                <w:color w:val="000000"/>
                <w:sz w:val="32"/>
                <w:szCs w:val="32"/>
              </w:rPr>
              <w:t>MeleeUnit(int startColumn,int startRow, boolean isWhite,</w:t>
            </w:r>
            <w:r w:rsidR="00781E6F">
              <w:rPr>
                <w:rFonts w:ascii="TH SarabunPSK" w:eastAsia="Times New Roman" w:hAnsi="TH SarabunPSK" w:cs="TH SarabunPSK"/>
                <w:color w:val="000000"/>
                <w:sz w:val="32"/>
                <w:szCs w:val="32"/>
              </w:rPr>
              <w:t xml:space="preserve"> </w:t>
            </w:r>
            <w:r w:rsidR="00781E6F" w:rsidRPr="00781E6F">
              <w:rPr>
                <w:rFonts w:ascii="TH SarabunPSK" w:eastAsia="Times New Roman" w:hAnsi="TH SarabunPSK" w:cs="TH SarabunPSK"/>
                <w:color w:val="000000"/>
                <w:sz w:val="32"/>
                <w:szCs w:val="32"/>
              </w:rPr>
              <w:t>String name)</w:t>
            </w:r>
          </w:p>
        </w:tc>
        <w:tc>
          <w:tcPr>
            <w:tcW w:w="537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2E2DBE" w14:textId="77777777" w:rsidR="0026189D" w:rsidRDefault="0026189D" w:rsidP="002F251C">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This is the </w:t>
            </w:r>
            <w:r w:rsidRPr="007B39B8">
              <w:rPr>
                <w:rFonts w:ascii="TH SarabunPSK" w:hAnsi="TH SarabunPSK" w:cs="TH SarabunPSK" w:hint="cs"/>
                <w:color w:val="000000"/>
                <w:sz w:val="32"/>
                <w:szCs w:val="32"/>
              </w:rPr>
              <w:t>Constructo</w:t>
            </w:r>
            <w:r>
              <w:rPr>
                <w:rFonts w:ascii="TH SarabunPSK" w:hAnsi="TH SarabunPSK" w:cs="TH SarabunPSK"/>
                <w:color w:val="000000"/>
                <w:sz w:val="32"/>
                <w:szCs w:val="32"/>
              </w:rPr>
              <w:t>r.</w:t>
            </w:r>
          </w:p>
          <w:p w14:paraId="6C3073FE" w14:textId="5870DBD5" w:rsidR="00781E6F" w:rsidRDefault="00C64FE5" w:rsidP="002F251C">
            <w:pPr>
              <w:spacing w:after="0" w:line="240" w:lineRule="auto"/>
              <w:rPr>
                <w:rFonts w:ascii="TH SarabunPSK" w:hAnsi="TH SarabunPSK" w:cs="TH SarabunPSK"/>
                <w:color w:val="000000"/>
                <w:sz w:val="32"/>
                <w:szCs w:val="32"/>
                <w:lang w:eastAsia="ja-JP"/>
              </w:rPr>
            </w:pPr>
            <w:r>
              <w:rPr>
                <w:rFonts w:ascii="TH SarabunPSK" w:hAnsi="TH SarabunPSK" w:cs="TH SarabunPSK" w:hint="eastAsia"/>
                <w:color w:val="000000"/>
                <w:sz w:val="32"/>
                <w:szCs w:val="32"/>
                <w:lang w:eastAsia="ja-JP"/>
              </w:rPr>
              <w:t>A</w:t>
            </w:r>
            <w:r>
              <w:rPr>
                <w:rFonts w:ascii="TH SarabunPSK" w:hAnsi="TH SarabunPSK" w:cs="TH SarabunPSK"/>
                <w:color w:val="000000"/>
                <w:sz w:val="32"/>
                <w:szCs w:val="32"/>
                <w:lang w:eastAsia="ja-JP"/>
              </w:rPr>
              <w:t>lmost all settings are as same as bas</w:t>
            </w:r>
            <w:r w:rsidR="002D36C3">
              <w:rPr>
                <w:rFonts w:ascii="TH SarabunPSK" w:hAnsi="TH SarabunPSK" w:cs="TH SarabunPSK"/>
                <w:color w:val="000000"/>
                <w:sz w:val="32"/>
                <w:szCs w:val="32"/>
                <w:lang w:eastAsia="ja-JP"/>
              </w:rPr>
              <w:t>e</w:t>
            </w:r>
            <w:r>
              <w:rPr>
                <w:rFonts w:ascii="TH SarabunPSK" w:hAnsi="TH SarabunPSK" w:cs="TH SarabunPSK"/>
                <w:color w:val="000000"/>
                <w:sz w:val="32"/>
                <w:szCs w:val="32"/>
                <w:lang w:eastAsia="ja-JP"/>
              </w:rPr>
              <w:t xml:space="preserve"> unit</w:t>
            </w:r>
          </w:p>
          <w:p w14:paraId="1CF8D2F1" w14:textId="0A93D0A8" w:rsidR="00C64FE5" w:rsidRDefault="00C64FE5" w:rsidP="002F251C">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(Use super for less code)</w:t>
            </w:r>
          </w:p>
          <w:p w14:paraId="0E5009EC" w14:textId="35404347" w:rsidR="00C64FE5" w:rsidRDefault="00C64FE5" w:rsidP="002F251C">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Set this unit’s hp as 5 and power as 2</w:t>
            </w:r>
          </w:p>
        </w:tc>
      </w:tr>
    </w:tbl>
    <w:p w14:paraId="68C2D089" w14:textId="04770FF7" w:rsidR="0026189D" w:rsidRDefault="0026189D" w:rsidP="00045F43">
      <w:pPr>
        <w:spacing w:after="0" w:line="240" w:lineRule="auto"/>
        <w:rPr>
          <w:ins w:id="22" w:author="Amornpong Trakarnkulpant" w:date="2022-02-04T10:17:00Z"/>
          <w:rFonts w:ascii="TH SarabunPSK" w:hAnsi="TH SarabunPSK" w:cs="TH SarabunPSK"/>
          <w:color w:val="000000"/>
          <w:sz w:val="32"/>
          <w:szCs w:val="32"/>
        </w:rPr>
      </w:pPr>
    </w:p>
    <w:p w14:paraId="66AC348B" w14:textId="1AF31CF1" w:rsidR="00467BEA" w:rsidRDefault="00467BEA" w:rsidP="00045F43">
      <w:pPr>
        <w:spacing w:after="0" w:line="240" w:lineRule="auto"/>
        <w:rPr>
          <w:ins w:id="23" w:author="Amornpong Trakarnkulpant" w:date="2022-02-04T10:17:00Z"/>
          <w:rFonts w:ascii="TH SarabunPSK" w:hAnsi="TH SarabunPSK" w:cs="TH SarabunPSK"/>
          <w:color w:val="000000"/>
          <w:sz w:val="32"/>
          <w:szCs w:val="32"/>
        </w:rPr>
      </w:pPr>
    </w:p>
    <w:p w14:paraId="7BAA0D82" w14:textId="28BC38E1" w:rsidR="00467BEA" w:rsidRDefault="00467BEA" w:rsidP="00045F43">
      <w:pPr>
        <w:spacing w:after="0" w:line="240" w:lineRule="auto"/>
        <w:rPr>
          <w:ins w:id="24" w:author="Amornpong Trakarnkulpant" w:date="2022-02-04T10:17:00Z"/>
          <w:rFonts w:ascii="TH SarabunPSK" w:hAnsi="TH SarabunPSK" w:cs="TH SarabunPSK"/>
          <w:color w:val="000000"/>
          <w:sz w:val="32"/>
          <w:szCs w:val="32"/>
        </w:rPr>
      </w:pPr>
    </w:p>
    <w:p w14:paraId="57DEC9A8" w14:textId="5C2E24A0" w:rsidR="00467BEA" w:rsidRDefault="00467BEA" w:rsidP="00045F43">
      <w:pPr>
        <w:spacing w:after="0" w:line="240" w:lineRule="auto"/>
        <w:rPr>
          <w:ins w:id="25" w:author="Amornpong Trakarnkulpant" w:date="2022-02-04T10:17:00Z"/>
          <w:rFonts w:ascii="TH SarabunPSK" w:hAnsi="TH SarabunPSK" w:cs="TH SarabunPSK"/>
          <w:color w:val="000000"/>
          <w:sz w:val="32"/>
          <w:szCs w:val="32"/>
        </w:rPr>
      </w:pPr>
    </w:p>
    <w:p w14:paraId="713FFF7D" w14:textId="5788CD60" w:rsidR="00467BEA" w:rsidRDefault="00467BEA" w:rsidP="00045F43">
      <w:pPr>
        <w:spacing w:after="0" w:line="240" w:lineRule="auto"/>
        <w:rPr>
          <w:ins w:id="26" w:author="Amornpong Trakarnkulpant" w:date="2022-02-04T10:17:00Z"/>
          <w:rFonts w:ascii="TH SarabunPSK" w:hAnsi="TH SarabunPSK" w:cs="TH SarabunPSK"/>
          <w:color w:val="000000"/>
          <w:sz w:val="32"/>
          <w:szCs w:val="32"/>
        </w:rPr>
      </w:pPr>
    </w:p>
    <w:p w14:paraId="363BC3BB" w14:textId="7DEA95C6" w:rsidR="00467BEA" w:rsidRDefault="00467BEA" w:rsidP="00045F43">
      <w:pPr>
        <w:spacing w:after="0" w:line="240" w:lineRule="auto"/>
        <w:rPr>
          <w:ins w:id="27" w:author="Amornpong Trakarnkulpant" w:date="2022-02-04T10:17:00Z"/>
          <w:rFonts w:ascii="TH SarabunPSK" w:hAnsi="TH SarabunPSK" w:cs="TH SarabunPSK"/>
          <w:color w:val="000000"/>
          <w:sz w:val="32"/>
          <w:szCs w:val="32"/>
        </w:rPr>
      </w:pPr>
    </w:p>
    <w:p w14:paraId="2B80BF6C" w14:textId="61D0C221" w:rsidR="00467BEA" w:rsidRDefault="00467BEA" w:rsidP="00045F43">
      <w:pPr>
        <w:spacing w:after="0" w:line="240" w:lineRule="auto"/>
        <w:rPr>
          <w:ins w:id="28" w:author="Amornpong Trakarnkulpant" w:date="2022-02-04T10:17:00Z"/>
          <w:rFonts w:ascii="TH SarabunPSK" w:hAnsi="TH SarabunPSK" w:cs="TH SarabunPSK"/>
          <w:color w:val="000000"/>
          <w:sz w:val="32"/>
          <w:szCs w:val="32"/>
        </w:rPr>
      </w:pPr>
    </w:p>
    <w:p w14:paraId="20B45796" w14:textId="6C44944C" w:rsidR="00467BEA" w:rsidRDefault="00467BEA" w:rsidP="00045F43">
      <w:pPr>
        <w:spacing w:after="0" w:line="240" w:lineRule="auto"/>
        <w:rPr>
          <w:ins w:id="29" w:author="Amornpong Trakarnkulpant" w:date="2022-02-04T10:17:00Z"/>
          <w:rFonts w:ascii="TH SarabunPSK" w:hAnsi="TH SarabunPSK" w:cs="TH SarabunPSK"/>
          <w:color w:val="000000"/>
          <w:sz w:val="32"/>
          <w:szCs w:val="32"/>
        </w:rPr>
      </w:pPr>
    </w:p>
    <w:p w14:paraId="1DFA2112" w14:textId="77777777" w:rsidR="00467BEA" w:rsidRDefault="00467BEA" w:rsidP="00045F43">
      <w:pPr>
        <w:spacing w:after="0" w:line="240" w:lineRule="auto"/>
        <w:rPr>
          <w:rFonts w:ascii="TH SarabunPSK" w:hAnsi="TH SarabunPSK" w:cs="TH SarabunPSK"/>
          <w:color w:val="000000"/>
          <w:sz w:val="32"/>
          <w:szCs w:val="32"/>
        </w:rPr>
      </w:pPr>
    </w:p>
    <w:p w14:paraId="41A17277" w14:textId="2F6F2610" w:rsidR="00971CD5" w:rsidRDefault="00832989" w:rsidP="00045F43">
      <w:pPr>
        <w:spacing w:after="0" w:line="240" w:lineRule="auto"/>
        <w:rPr>
          <w:rFonts w:ascii="TH SarabunPSK" w:eastAsia="Times New Roman" w:hAnsi="TH SarabunPSK" w:cs="TH SarabunPSK"/>
          <w:b/>
          <w:bCs/>
          <w:color w:val="FF0000"/>
          <w:sz w:val="32"/>
          <w:szCs w:val="32"/>
        </w:rPr>
      </w:pPr>
      <w:r>
        <w:rPr>
          <w:rFonts w:ascii="TH SarabunPSK" w:hAnsi="TH SarabunPSK" w:cs="TH SarabunPSK"/>
          <w:color w:val="000000"/>
          <w:sz w:val="32"/>
          <w:szCs w:val="32"/>
        </w:rPr>
        <w:lastRenderedPageBreak/>
        <w:t>3</w:t>
      </w:r>
      <w:r w:rsidR="007B39B8" w:rsidRPr="007B39B8">
        <w:rPr>
          <w:rFonts w:ascii="TH SarabunPSK" w:hAnsi="TH SarabunPSK" w:cs="TH SarabunPSK" w:hint="cs"/>
          <w:color w:val="000000"/>
          <w:sz w:val="32"/>
          <w:szCs w:val="32"/>
        </w:rPr>
        <w:t>.1.</w:t>
      </w:r>
      <w:r>
        <w:rPr>
          <w:rFonts w:ascii="TH SarabunPSK" w:hAnsi="TH SarabunPSK" w:cs="TH SarabunPSK"/>
          <w:color w:val="000000"/>
          <w:sz w:val="32"/>
          <w:szCs w:val="32"/>
        </w:rPr>
        <w:t>3</w:t>
      </w:r>
      <w:r w:rsidR="007B39B8" w:rsidRPr="007B39B8">
        <w:rPr>
          <w:rFonts w:ascii="TH SarabunPSK" w:hAnsi="TH SarabunPSK" w:cs="TH SarabunPSK" w:hint="cs"/>
          <w:color w:val="000000"/>
          <w:sz w:val="32"/>
          <w:szCs w:val="32"/>
        </w:rPr>
        <w:t xml:space="preserve"> </w:t>
      </w:r>
      <w:r w:rsidR="007B39B8">
        <w:rPr>
          <w:rFonts w:ascii="TH SarabunPSK" w:hAnsi="TH SarabunPSK" w:cs="TH SarabunPSK"/>
          <w:color w:val="000000"/>
          <w:sz w:val="32"/>
          <w:szCs w:val="32"/>
        </w:rPr>
        <w:t xml:space="preserve">class </w:t>
      </w:r>
      <w:r w:rsidR="00986E3F">
        <w:rPr>
          <w:rFonts w:ascii="TH SarabunPSK" w:hAnsi="TH SarabunPSK" w:cs="TH SarabunPSK"/>
          <w:color w:val="000000"/>
          <w:sz w:val="32"/>
          <w:szCs w:val="32"/>
        </w:rPr>
        <w:t>FlyingUnit</w:t>
      </w:r>
      <w:r w:rsidR="00473A9D">
        <w:rPr>
          <w:rFonts w:ascii="TH SarabunPSK" w:hAnsi="TH SarabunPSK" w:cs="TH SarabunPSK"/>
          <w:color w:val="000000"/>
          <w:sz w:val="32"/>
          <w:szCs w:val="32"/>
        </w:rPr>
        <w:t xml:space="preserve"> </w:t>
      </w:r>
      <w:r w:rsidR="008E3DBA" w:rsidRPr="007B39B8">
        <w:rPr>
          <w:rFonts w:ascii="TH SarabunPSK" w:eastAsia="Times New Roman" w:hAnsi="TH SarabunPSK" w:cs="TH SarabunPSK" w:hint="cs"/>
          <w:b/>
          <w:bCs/>
          <w:color w:val="FF0000"/>
          <w:sz w:val="32"/>
          <w:szCs w:val="32"/>
          <w:highlight w:val="yellow"/>
        </w:rPr>
        <w:t xml:space="preserve">/* </w:t>
      </w:r>
      <w:r w:rsidR="008E3DBA">
        <w:rPr>
          <w:rFonts w:ascii="TH SarabunPSK" w:eastAsia="Times New Roman" w:hAnsi="TH SarabunPSK" w:cs="TH SarabunPSK"/>
          <w:b/>
          <w:bCs/>
          <w:color w:val="FF0000"/>
          <w:sz w:val="32"/>
          <w:szCs w:val="32"/>
          <w:highlight w:val="yellow"/>
        </w:rPr>
        <w:t>You must implement this class from scratch</w:t>
      </w:r>
      <w:r w:rsidR="008E3DBA" w:rsidRPr="007B39B8">
        <w:rPr>
          <w:rFonts w:ascii="TH SarabunPSK" w:eastAsia="Times New Roman" w:hAnsi="TH SarabunPSK" w:cs="TH SarabunPSK" w:hint="cs"/>
          <w:b/>
          <w:bCs/>
          <w:color w:val="FF0000"/>
          <w:sz w:val="32"/>
          <w:szCs w:val="32"/>
          <w:highlight w:val="yellow"/>
        </w:rPr>
        <w:t xml:space="preserve"> */</w:t>
      </w:r>
    </w:p>
    <w:p w14:paraId="27B711D1" w14:textId="5146E327" w:rsidR="00986E3F" w:rsidRPr="00971CD5" w:rsidDel="008E78CD" w:rsidRDefault="00986E3F" w:rsidP="00986E3F">
      <w:pPr>
        <w:rPr>
          <w:del w:id="30" w:author="Amornpong Trakarnkulpant" w:date="2022-02-04T10:18:00Z"/>
          <w:rFonts w:ascii="TH SarabunPSK" w:eastAsia="Cambria" w:hAnsi="TH SarabunPSK" w:cs="TH SarabunPSK"/>
          <w:sz w:val="32"/>
          <w:szCs w:val="32"/>
        </w:rPr>
      </w:pPr>
      <w:r w:rsidRPr="00900822">
        <w:rPr>
          <w:rFonts w:ascii="TH SarabunPSK" w:eastAsia="Cambria" w:hAnsi="TH SarabunPSK" w:cs="TH SarabunPSK"/>
          <w:sz w:val="32"/>
          <w:szCs w:val="32"/>
        </w:rPr>
        <w:t>This class is</w:t>
      </w:r>
      <w:r>
        <w:rPr>
          <w:rFonts w:ascii="TH SarabunPSK" w:eastAsia="Cambria" w:hAnsi="TH SarabunPSK" w:cs="TH SarabunPSK"/>
          <w:sz w:val="32"/>
          <w:szCs w:val="32"/>
        </w:rPr>
        <w:t xml:space="preserve"> a class for flying type units. </w:t>
      </w:r>
      <w:r w:rsidR="00706FCF">
        <w:rPr>
          <w:rFonts w:ascii="TH SarabunPSK" w:eastAsia="Cambria" w:hAnsi="TH SarabunPSK" w:cs="TH SarabunPSK"/>
          <w:sz w:val="32"/>
          <w:szCs w:val="32"/>
        </w:rPr>
        <w:t>Flying unit</w:t>
      </w:r>
      <w:r w:rsidR="00E01CD9">
        <w:rPr>
          <w:rFonts w:ascii="TH SarabunPSK" w:eastAsia="Cambria" w:hAnsi="TH SarabunPSK" w:cs="TH SarabunPSK"/>
          <w:sz w:val="32"/>
          <w:szCs w:val="32"/>
        </w:rPr>
        <w:t>s</w:t>
      </w:r>
      <w:r w:rsidR="00706FCF">
        <w:rPr>
          <w:rFonts w:ascii="TH SarabunPSK" w:eastAsia="Cambria" w:hAnsi="TH SarabunPSK" w:cs="TH SarabunPSK"/>
          <w:sz w:val="32"/>
          <w:szCs w:val="32"/>
        </w:rPr>
        <w:t xml:space="preserve"> </w:t>
      </w:r>
      <w:r w:rsidR="00E01CD9">
        <w:rPr>
          <w:rFonts w:ascii="TH SarabunPSK" w:eastAsia="Cambria" w:hAnsi="TH SarabunPSK" w:cs="TH SarabunPSK"/>
          <w:sz w:val="32"/>
          <w:szCs w:val="32"/>
        </w:rPr>
        <w:t>are flying and have a unique move rule</w:t>
      </w:r>
      <w:r>
        <w:rPr>
          <w:rFonts w:ascii="TH SarabunPSK" w:eastAsia="Cambria" w:hAnsi="TH SarabunPSK" w:cs="TH SarabunPSK"/>
          <w:sz w:val="32"/>
          <w:szCs w:val="32"/>
        </w:rPr>
        <w:t>.</w:t>
      </w:r>
    </w:p>
    <w:p w14:paraId="161C51A8" w14:textId="77777777" w:rsidR="005E488D" w:rsidRDefault="005E488D" w:rsidP="00045F43">
      <w:pPr>
        <w:spacing w:after="0" w:line="240" w:lineRule="auto"/>
        <w:rPr>
          <w:ins w:id="31" w:author="Amornpong Trakarnkulpant" w:date="2022-02-04T10:17:00Z"/>
          <w:rFonts w:ascii="TH SarabunPSK" w:hAnsi="TH SarabunPSK" w:cs="TH SarabunPSK"/>
          <w:i/>
          <w:iCs/>
          <w:color w:val="000000"/>
          <w:sz w:val="32"/>
          <w:szCs w:val="32"/>
        </w:rPr>
      </w:pPr>
    </w:p>
    <w:p w14:paraId="54910A13" w14:textId="7870AFFC" w:rsidR="007B39B8" w:rsidRPr="007B39B8" w:rsidRDefault="007B39B8" w:rsidP="00045F43">
      <w:pPr>
        <w:spacing w:after="0" w:line="240" w:lineRule="auto"/>
        <w:rPr>
          <w:rFonts w:ascii="TH SarabunPSK" w:hAnsi="TH SarabunPSK" w:cs="TH SarabunPSK"/>
          <w:i/>
          <w:iCs/>
          <w:color w:val="000000"/>
          <w:sz w:val="32"/>
          <w:szCs w:val="32"/>
        </w:rPr>
      </w:pPr>
      <w:r w:rsidRPr="007B39B8">
        <w:rPr>
          <w:rFonts w:ascii="TH SarabunPSK" w:hAnsi="TH SarabunPSK" w:cs="TH SarabunPSK"/>
          <w:i/>
          <w:iCs/>
          <w:color w:val="000000"/>
          <w:sz w:val="32"/>
          <w:szCs w:val="32"/>
        </w:rPr>
        <w:t>Method</w:t>
      </w:r>
    </w:p>
    <w:tbl>
      <w:tblPr>
        <w:tblW w:w="0" w:type="auto"/>
        <w:tblCellMar>
          <w:top w:w="15" w:type="dxa"/>
          <w:left w:w="15" w:type="dxa"/>
          <w:bottom w:w="15" w:type="dxa"/>
          <w:right w:w="15" w:type="dxa"/>
        </w:tblCellMar>
        <w:tblLook w:val="04A0" w:firstRow="1" w:lastRow="0" w:firstColumn="1" w:lastColumn="0" w:noHBand="0" w:noVBand="1"/>
      </w:tblPr>
      <w:tblGrid>
        <w:gridCol w:w="3646"/>
        <w:gridCol w:w="5360"/>
      </w:tblGrid>
      <w:tr w:rsidR="007B39B8" w:rsidRPr="00EA3FA0" w14:paraId="709F0172" w14:textId="77777777" w:rsidTr="002567A4">
        <w:tc>
          <w:tcPr>
            <w:tcW w:w="36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D6D22" w14:textId="77777777" w:rsidR="007B39B8" w:rsidRPr="00EA3FA0" w:rsidRDefault="007B39B8" w:rsidP="00403340">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3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057A5" w14:textId="77777777" w:rsidR="007B39B8" w:rsidRPr="00EA3FA0" w:rsidRDefault="007B39B8" w:rsidP="00403340">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7B39B8" w:rsidRPr="00EA3FA0" w14:paraId="0CC65322" w14:textId="77777777" w:rsidTr="002567A4">
        <w:tc>
          <w:tcPr>
            <w:tcW w:w="36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076E93" w14:textId="1B4DBE27" w:rsidR="007B39B8" w:rsidRPr="007B39B8" w:rsidRDefault="007B39B8" w:rsidP="007B39B8">
            <w:pPr>
              <w:spacing w:after="0" w:line="240" w:lineRule="auto"/>
              <w:rPr>
                <w:rFonts w:ascii="TH SarabunPSK" w:eastAsia="Times New Roman" w:hAnsi="TH SarabunPSK" w:cs="TH SarabunPSK"/>
                <w:sz w:val="32"/>
                <w:szCs w:val="32"/>
              </w:rPr>
            </w:pPr>
            <w:r w:rsidRPr="007B39B8">
              <w:rPr>
                <w:rFonts w:ascii="TH SarabunPSK" w:eastAsia="Times New Roman" w:hAnsi="TH SarabunPSK" w:cs="TH SarabunPSK" w:hint="cs"/>
                <w:color w:val="000000"/>
                <w:sz w:val="32"/>
                <w:szCs w:val="32"/>
              </w:rPr>
              <w:t xml:space="preserve">+ </w:t>
            </w:r>
            <w:r w:rsidR="000C1A45" w:rsidRPr="000C1A45">
              <w:rPr>
                <w:rFonts w:ascii="TH SarabunPSK" w:eastAsia="Times New Roman" w:hAnsi="TH SarabunPSK" w:cs="TH SarabunPSK"/>
                <w:color w:val="000000"/>
                <w:sz w:val="32"/>
                <w:szCs w:val="32"/>
              </w:rPr>
              <w:t>FlyingUnit(int startColumn,int startRow, boolean isWhite, String name)</w:t>
            </w:r>
          </w:p>
        </w:tc>
        <w:tc>
          <w:tcPr>
            <w:tcW w:w="5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8FFCE7" w14:textId="77777777" w:rsidR="00647DF5" w:rsidRDefault="00647DF5" w:rsidP="00647DF5">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This is the </w:t>
            </w:r>
            <w:r w:rsidRPr="007B39B8">
              <w:rPr>
                <w:rFonts w:ascii="TH SarabunPSK" w:hAnsi="TH SarabunPSK" w:cs="TH SarabunPSK" w:hint="cs"/>
                <w:color w:val="000000"/>
                <w:sz w:val="32"/>
                <w:szCs w:val="32"/>
              </w:rPr>
              <w:t>Constructo</w:t>
            </w:r>
            <w:r>
              <w:rPr>
                <w:rFonts w:ascii="TH SarabunPSK" w:hAnsi="TH SarabunPSK" w:cs="TH SarabunPSK"/>
                <w:color w:val="000000"/>
                <w:sz w:val="32"/>
                <w:szCs w:val="32"/>
              </w:rPr>
              <w:t>r.</w:t>
            </w:r>
          </w:p>
          <w:p w14:paraId="47E627DF" w14:textId="2A64A34A" w:rsidR="00647DF5" w:rsidRDefault="00647DF5" w:rsidP="00647DF5">
            <w:pPr>
              <w:spacing w:after="0" w:line="240" w:lineRule="auto"/>
              <w:rPr>
                <w:rFonts w:ascii="TH SarabunPSK" w:hAnsi="TH SarabunPSK" w:cs="TH SarabunPSK"/>
                <w:color w:val="000000"/>
                <w:sz w:val="32"/>
                <w:szCs w:val="32"/>
                <w:lang w:eastAsia="ja-JP"/>
              </w:rPr>
            </w:pPr>
            <w:r>
              <w:rPr>
                <w:rFonts w:ascii="TH SarabunPSK" w:hAnsi="TH SarabunPSK" w:cs="TH SarabunPSK" w:hint="eastAsia"/>
                <w:color w:val="000000"/>
                <w:sz w:val="32"/>
                <w:szCs w:val="32"/>
                <w:lang w:eastAsia="ja-JP"/>
              </w:rPr>
              <w:t>A</w:t>
            </w:r>
            <w:r>
              <w:rPr>
                <w:rFonts w:ascii="TH SarabunPSK" w:hAnsi="TH SarabunPSK" w:cs="TH SarabunPSK"/>
                <w:color w:val="000000"/>
                <w:sz w:val="32"/>
                <w:szCs w:val="32"/>
                <w:lang w:eastAsia="ja-JP"/>
              </w:rPr>
              <w:t>lmost all settings are as same as bas</w:t>
            </w:r>
            <w:r w:rsidR="00B171F4">
              <w:rPr>
                <w:rFonts w:ascii="TH SarabunPSK" w:hAnsi="TH SarabunPSK" w:cs="TH SarabunPSK"/>
                <w:color w:val="000000"/>
                <w:sz w:val="32"/>
                <w:szCs w:val="32"/>
                <w:lang w:eastAsia="ja-JP"/>
              </w:rPr>
              <w:t>e</w:t>
            </w:r>
            <w:r>
              <w:rPr>
                <w:rFonts w:ascii="TH SarabunPSK" w:hAnsi="TH SarabunPSK" w:cs="TH SarabunPSK"/>
                <w:color w:val="000000"/>
                <w:sz w:val="32"/>
                <w:szCs w:val="32"/>
                <w:lang w:eastAsia="ja-JP"/>
              </w:rPr>
              <w:t xml:space="preserve"> unit</w:t>
            </w:r>
          </w:p>
          <w:p w14:paraId="63947CE3" w14:textId="77777777" w:rsidR="00647DF5" w:rsidRDefault="00647DF5" w:rsidP="00647DF5">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(Use super for less code)</w:t>
            </w:r>
          </w:p>
          <w:p w14:paraId="0C85BB60" w14:textId="77777777" w:rsidR="00AB3D3C" w:rsidRDefault="00647DF5" w:rsidP="00647DF5">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 xml:space="preserve">Set this unit’s hp as </w:t>
            </w:r>
            <w:r w:rsidR="008F19D7">
              <w:rPr>
                <w:rFonts w:ascii="TH SarabunPSK" w:hAnsi="TH SarabunPSK" w:cs="TH SarabunPSK"/>
                <w:color w:val="000000"/>
                <w:sz w:val="32"/>
                <w:szCs w:val="32"/>
                <w:lang w:eastAsia="ja-JP"/>
              </w:rPr>
              <w:t>2 (to be fully restored)</w:t>
            </w:r>
          </w:p>
          <w:p w14:paraId="7B29C70E" w14:textId="0A5AA360" w:rsidR="008F19D7" w:rsidRPr="00AB3D3C" w:rsidRDefault="00007E8D" w:rsidP="00647DF5">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Set isFlying as true</w:t>
            </w:r>
          </w:p>
        </w:tc>
      </w:tr>
      <w:tr w:rsidR="002567A4" w:rsidRPr="00EA3FA0" w14:paraId="7C835336" w14:textId="77777777" w:rsidTr="002567A4">
        <w:tc>
          <w:tcPr>
            <w:tcW w:w="36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4371" w14:textId="3DFD8A19" w:rsidR="002567A4" w:rsidRPr="007B39B8" w:rsidRDefault="002567A4" w:rsidP="002567A4">
            <w:pPr>
              <w:spacing w:after="0" w:line="240" w:lineRule="auto"/>
              <w:rPr>
                <w:rFonts w:ascii="TH SarabunPSK" w:eastAsia="Times New Roman" w:hAnsi="TH SarabunPSK" w:cs="TH SarabunPSK"/>
                <w:color w:val="000000"/>
                <w:sz w:val="32"/>
                <w:szCs w:val="32"/>
              </w:rPr>
            </w:pPr>
            <w:r w:rsidRPr="007B39B8">
              <w:rPr>
                <w:rFonts w:ascii="TH SarabunPSK" w:eastAsia="Times New Roman" w:hAnsi="TH SarabunPSK" w:cs="TH SarabunPSK" w:hint="cs"/>
                <w:color w:val="000000"/>
                <w:sz w:val="32"/>
                <w:szCs w:val="32"/>
              </w:rPr>
              <w:t xml:space="preserve">+ </w:t>
            </w:r>
            <w:r>
              <w:rPr>
                <w:rFonts w:ascii="TH SarabunPSK" w:eastAsia="Times New Roman" w:hAnsi="TH SarabunPSK" w:cs="TH SarabunPSK"/>
                <w:color w:val="000000"/>
                <w:sz w:val="32"/>
                <w:szCs w:val="32"/>
              </w:rPr>
              <w:t>boolean</w:t>
            </w:r>
            <w:r w:rsidRPr="00B40997">
              <w:rPr>
                <w:rFonts w:ascii="TH SarabunPSK" w:eastAsia="Times New Roman" w:hAnsi="TH SarabunPSK" w:cs="TH SarabunPSK"/>
                <w:color w:val="000000"/>
                <w:sz w:val="32"/>
                <w:szCs w:val="32"/>
              </w:rPr>
              <w:t xml:space="preserve"> </w:t>
            </w:r>
            <w:r>
              <w:rPr>
                <w:rFonts w:ascii="TH SarabunPSK" w:eastAsia="Times New Roman" w:hAnsi="TH SarabunPSK" w:cs="TH SarabunPSK"/>
                <w:color w:val="000000"/>
                <w:sz w:val="32"/>
                <w:szCs w:val="32"/>
              </w:rPr>
              <w:t>move</w:t>
            </w:r>
            <w:r w:rsidRPr="00B40997">
              <w:rPr>
                <w:rFonts w:ascii="TH SarabunPSK" w:eastAsia="Times New Roman" w:hAnsi="TH SarabunPSK" w:cs="TH SarabunPSK"/>
                <w:color w:val="000000"/>
                <w:sz w:val="32"/>
                <w:szCs w:val="32"/>
              </w:rPr>
              <w:t>(</w:t>
            </w:r>
            <w:r>
              <w:rPr>
                <w:rFonts w:ascii="TH SarabunPSK" w:eastAsia="Times New Roman" w:hAnsi="TH SarabunPSK" w:cs="TH SarabunPSK"/>
                <w:color w:val="000000"/>
                <w:sz w:val="32"/>
                <w:szCs w:val="32"/>
              </w:rPr>
              <w:t>int direction</w:t>
            </w:r>
            <w:r w:rsidRPr="00B40997">
              <w:rPr>
                <w:rFonts w:ascii="TH SarabunPSK" w:eastAsia="Times New Roman" w:hAnsi="TH SarabunPSK" w:cs="TH SarabunPSK"/>
                <w:color w:val="000000"/>
                <w:sz w:val="32"/>
                <w:szCs w:val="32"/>
              </w:rPr>
              <w:t>)</w:t>
            </w:r>
          </w:p>
        </w:tc>
        <w:tc>
          <w:tcPr>
            <w:tcW w:w="5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D99585" w14:textId="6EAA3C55" w:rsidR="00BB2CD3" w:rsidRDefault="00BB2CD3"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Move patterns are </w:t>
            </w:r>
            <w:r w:rsidR="006D469D">
              <w:rPr>
                <w:rFonts w:ascii="TH SarabunPSK" w:hAnsi="TH SarabunPSK" w:cs="TH SarabunPSK"/>
                <w:color w:val="000000"/>
                <w:sz w:val="32"/>
                <w:szCs w:val="32"/>
              </w:rPr>
              <w:t>similar to the one of bas</w:t>
            </w:r>
            <w:r w:rsidR="00027F98">
              <w:rPr>
                <w:rFonts w:ascii="TH SarabunPSK" w:hAnsi="TH SarabunPSK" w:cs="TH SarabunPSK"/>
                <w:color w:val="000000"/>
                <w:sz w:val="32"/>
                <w:szCs w:val="32"/>
              </w:rPr>
              <w:t>e</w:t>
            </w:r>
            <w:r w:rsidR="006D469D">
              <w:rPr>
                <w:rFonts w:ascii="TH SarabunPSK" w:hAnsi="TH SarabunPSK" w:cs="TH SarabunPSK"/>
                <w:color w:val="000000"/>
                <w:sz w:val="32"/>
                <w:szCs w:val="32"/>
              </w:rPr>
              <w:t xml:space="preserve"> unit.</w:t>
            </w:r>
          </w:p>
          <w:p w14:paraId="366D5069" w14:textId="5E7F1F1D"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Check if the unit will be able to move to the direction in the parameter.</w:t>
            </w:r>
          </w:p>
          <w:p w14:paraId="1AB290DB" w14:textId="77777777"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Moving directions are all in the same way in both red and white units</w:t>
            </w:r>
          </w:p>
          <w:p w14:paraId="4F6BEAB0" w14:textId="63FA53A8"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0: go up 1 tile (row + 2)</w:t>
            </w:r>
          </w:p>
          <w:p w14:paraId="7A174690" w14:textId="5CB107C5"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1: go right 1 tile (column + 2)</w:t>
            </w:r>
          </w:p>
          <w:p w14:paraId="69FB0057" w14:textId="7AAC90EF"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2: go down 1 tile (row - 2)</w:t>
            </w:r>
          </w:p>
          <w:p w14:paraId="5D48F786" w14:textId="62DEF863"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Direction 3: go left 1 tile (column - 2)</w:t>
            </w:r>
          </w:p>
          <w:p w14:paraId="534CBB6D" w14:textId="77777777"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If the unit can move to the direction, move it and return true.</w:t>
            </w:r>
          </w:p>
          <w:p w14:paraId="14362703" w14:textId="41BF2614" w:rsidR="002567A4" w:rsidRDefault="002567A4" w:rsidP="002567A4">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If there is any other case which does not meet the conditions (direction is not 0-3/border), return false.</w:t>
            </w:r>
          </w:p>
        </w:tc>
      </w:tr>
    </w:tbl>
    <w:p w14:paraId="23875818" w14:textId="0E2C04AF" w:rsidR="004A0747" w:rsidRDefault="004A0747" w:rsidP="00931DF7">
      <w:pPr>
        <w:rPr>
          <w:ins w:id="32" w:author="Amornpong Trakarnkulpant" w:date="2022-02-04T10:18:00Z"/>
          <w:rFonts w:ascii="TH SarabunPSK" w:eastAsia="Cambria" w:hAnsi="TH SarabunPSK" w:cs="TH SarabunPSK"/>
          <w:sz w:val="32"/>
          <w:szCs w:val="32"/>
        </w:rPr>
      </w:pPr>
    </w:p>
    <w:p w14:paraId="49BC5343" w14:textId="3EE9F618" w:rsidR="006D237C" w:rsidRDefault="006D237C" w:rsidP="00931DF7">
      <w:pPr>
        <w:rPr>
          <w:ins w:id="33" w:author="Amornpong Trakarnkulpant" w:date="2022-02-04T10:18:00Z"/>
          <w:rFonts w:ascii="TH SarabunPSK" w:eastAsia="Cambria" w:hAnsi="TH SarabunPSK" w:cs="TH SarabunPSK"/>
          <w:sz w:val="32"/>
          <w:szCs w:val="32"/>
        </w:rPr>
      </w:pPr>
    </w:p>
    <w:p w14:paraId="3092DC9F" w14:textId="07B32AC2" w:rsidR="006D237C" w:rsidRDefault="006D237C" w:rsidP="00931DF7">
      <w:pPr>
        <w:rPr>
          <w:ins w:id="34" w:author="Amornpong Trakarnkulpant" w:date="2022-02-04T10:18:00Z"/>
          <w:rFonts w:ascii="TH SarabunPSK" w:eastAsia="Cambria" w:hAnsi="TH SarabunPSK" w:cs="TH SarabunPSK"/>
          <w:sz w:val="32"/>
          <w:szCs w:val="32"/>
        </w:rPr>
      </w:pPr>
    </w:p>
    <w:p w14:paraId="7F7C1BCE" w14:textId="44D44575" w:rsidR="006D237C" w:rsidRDefault="006D237C" w:rsidP="00931DF7">
      <w:pPr>
        <w:rPr>
          <w:ins w:id="35" w:author="Amornpong Trakarnkulpant" w:date="2022-02-04T10:18:00Z"/>
          <w:rFonts w:ascii="TH SarabunPSK" w:eastAsia="Cambria" w:hAnsi="TH SarabunPSK" w:cs="TH SarabunPSK"/>
          <w:sz w:val="32"/>
          <w:szCs w:val="32"/>
        </w:rPr>
      </w:pPr>
    </w:p>
    <w:p w14:paraId="1E796DBA" w14:textId="394AFEFD" w:rsidR="006D237C" w:rsidRDefault="006D237C" w:rsidP="00931DF7">
      <w:pPr>
        <w:rPr>
          <w:ins w:id="36" w:author="Amornpong Trakarnkulpant" w:date="2022-02-04T10:18:00Z"/>
          <w:rFonts w:ascii="TH SarabunPSK" w:eastAsia="Cambria" w:hAnsi="TH SarabunPSK" w:cs="TH SarabunPSK"/>
          <w:sz w:val="32"/>
          <w:szCs w:val="32"/>
        </w:rPr>
      </w:pPr>
    </w:p>
    <w:p w14:paraId="0D250E79" w14:textId="22A5998C" w:rsidR="006D237C" w:rsidRDefault="006D237C" w:rsidP="00931DF7">
      <w:pPr>
        <w:rPr>
          <w:ins w:id="37" w:author="Amornpong Trakarnkulpant" w:date="2022-02-04T10:18:00Z"/>
          <w:rFonts w:ascii="TH SarabunPSK" w:eastAsia="Cambria" w:hAnsi="TH SarabunPSK" w:cs="TH SarabunPSK"/>
          <w:sz w:val="32"/>
          <w:szCs w:val="32"/>
        </w:rPr>
      </w:pPr>
    </w:p>
    <w:p w14:paraId="4600595D" w14:textId="77777777" w:rsidR="006D237C" w:rsidRDefault="006D237C" w:rsidP="00931DF7">
      <w:pPr>
        <w:rPr>
          <w:rFonts w:ascii="TH SarabunPSK" w:eastAsia="Cambria" w:hAnsi="TH SarabunPSK" w:cs="TH SarabunPSK"/>
          <w:sz w:val="32"/>
          <w:szCs w:val="32"/>
        </w:rPr>
      </w:pPr>
    </w:p>
    <w:p w14:paraId="5B6CEB6C" w14:textId="596000BC" w:rsidR="008779AC" w:rsidRDefault="008779AC" w:rsidP="008779AC">
      <w:pPr>
        <w:spacing w:after="0" w:line="240" w:lineRule="auto"/>
        <w:rPr>
          <w:rFonts w:ascii="TH SarabunPSK" w:eastAsia="Times New Roman" w:hAnsi="TH SarabunPSK" w:cs="TH SarabunPSK"/>
          <w:b/>
          <w:bCs/>
          <w:color w:val="FF0000"/>
          <w:sz w:val="32"/>
          <w:szCs w:val="32"/>
        </w:rPr>
      </w:pPr>
      <w:r>
        <w:rPr>
          <w:rFonts w:ascii="TH SarabunPSK" w:eastAsia="Cambria" w:hAnsi="TH SarabunPSK" w:cs="TH SarabunPSK"/>
          <w:sz w:val="32"/>
          <w:szCs w:val="32"/>
        </w:rPr>
        <w:lastRenderedPageBreak/>
        <w:t>3</w:t>
      </w:r>
      <w:r w:rsidR="003B21BA" w:rsidRPr="003B21BA">
        <w:rPr>
          <w:rFonts w:ascii="TH SarabunPSK" w:eastAsia="Cambria" w:hAnsi="TH SarabunPSK" w:cs="TH SarabunPSK"/>
          <w:sz w:val="32"/>
          <w:szCs w:val="32"/>
        </w:rPr>
        <w:t>.</w:t>
      </w:r>
      <w:r w:rsidR="00473A9D">
        <w:rPr>
          <w:rFonts w:ascii="TH SarabunPSK" w:eastAsia="Cambria" w:hAnsi="TH SarabunPSK" w:cs="TH SarabunPSK"/>
          <w:sz w:val="32"/>
          <w:szCs w:val="32"/>
        </w:rPr>
        <w:t>1</w:t>
      </w:r>
      <w:r w:rsidR="003B21BA" w:rsidRPr="003B21BA">
        <w:rPr>
          <w:rFonts w:ascii="TH SarabunPSK" w:eastAsia="Cambria" w:hAnsi="TH SarabunPSK" w:cs="TH SarabunPSK"/>
          <w:sz w:val="32"/>
          <w:szCs w:val="32"/>
        </w:rPr>
        <w:t>.</w:t>
      </w:r>
      <w:r w:rsidR="009555DE">
        <w:rPr>
          <w:rFonts w:ascii="TH SarabunPSK" w:eastAsia="Cambria" w:hAnsi="TH SarabunPSK" w:cs="TH SarabunPSK"/>
          <w:sz w:val="32"/>
          <w:szCs w:val="32"/>
        </w:rPr>
        <w:t>4</w:t>
      </w:r>
      <w:r w:rsidR="003B21BA" w:rsidRPr="003B21BA">
        <w:rPr>
          <w:rFonts w:ascii="TH SarabunPSK" w:eastAsia="Cambria" w:hAnsi="TH SarabunPSK" w:cs="TH SarabunPSK"/>
          <w:sz w:val="32"/>
          <w:szCs w:val="32"/>
        </w:rPr>
        <w:t xml:space="preserve">. </w:t>
      </w:r>
      <w:r w:rsidR="00473A9D">
        <w:rPr>
          <w:rFonts w:ascii="TH SarabunPSK" w:hAnsi="TH SarabunPSK" w:cs="TH SarabunPSK"/>
          <w:color w:val="000000"/>
          <w:sz w:val="32"/>
          <w:szCs w:val="32"/>
        </w:rPr>
        <w:t xml:space="preserve">class </w:t>
      </w:r>
      <w:r>
        <w:rPr>
          <w:rFonts w:ascii="TH SarabunPSK" w:hAnsi="TH SarabunPSK" w:cs="TH SarabunPSK"/>
          <w:color w:val="000000"/>
          <w:sz w:val="32"/>
          <w:szCs w:val="32"/>
        </w:rPr>
        <w:t>RangeUnit</w:t>
      </w:r>
      <w:r w:rsidR="001C05A2">
        <w:rPr>
          <w:rFonts w:ascii="TH SarabunPSK" w:hAnsi="TH SarabunPSK" w:cs="TH SarabunPSK"/>
          <w:color w:val="000000"/>
          <w:sz w:val="32"/>
          <w:szCs w:val="32"/>
        </w:rPr>
        <w:t xml:space="preserve"> </w:t>
      </w:r>
      <w:r w:rsidR="00712C22" w:rsidRPr="007B39B8">
        <w:rPr>
          <w:rFonts w:ascii="TH SarabunPSK" w:eastAsia="Times New Roman" w:hAnsi="TH SarabunPSK" w:cs="TH SarabunPSK" w:hint="cs"/>
          <w:b/>
          <w:bCs/>
          <w:color w:val="FF0000"/>
          <w:sz w:val="32"/>
          <w:szCs w:val="32"/>
          <w:highlight w:val="yellow"/>
        </w:rPr>
        <w:t xml:space="preserve">/* </w:t>
      </w:r>
      <w:r w:rsidR="00712C22">
        <w:rPr>
          <w:rFonts w:ascii="TH SarabunPSK" w:eastAsia="Times New Roman" w:hAnsi="TH SarabunPSK" w:cs="TH SarabunPSK"/>
          <w:b/>
          <w:bCs/>
          <w:color w:val="FF0000"/>
          <w:sz w:val="32"/>
          <w:szCs w:val="32"/>
          <w:highlight w:val="yellow"/>
        </w:rPr>
        <w:t>You must implement this class from scratch</w:t>
      </w:r>
      <w:r w:rsidR="00712C22" w:rsidRPr="007B39B8">
        <w:rPr>
          <w:rFonts w:ascii="TH SarabunPSK" w:eastAsia="Times New Roman" w:hAnsi="TH SarabunPSK" w:cs="TH SarabunPSK" w:hint="cs"/>
          <w:b/>
          <w:bCs/>
          <w:color w:val="FF0000"/>
          <w:sz w:val="32"/>
          <w:szCs w:val="32"/>
          <w:highlight w:val="yellow"/>
        </w:rPr>
        <w:t xml:space="preserve"> */</w:t>
      </w:r>
    </w:p>
    <w:p w14:paraId="51C904BB" w14:textId="57330F16" w:rsidR="004E2123" w:rsidRPr="004A0747" w:rsidRDefault="008779AC" w:rsidP="00971CD5">
      <w:pPr>
        <w:rPr>
          <w:rFonts w:ascii="TH SarabunPSK" w:eastAsia="Cambria" w:hAnsi="TH SarabunPSK" w:cs="TH SarabunPSK"/>
          <w:sz w:val="32"/>
          <w:szCs w:val="32"/>
        </w:rPr>
      </w:pPr>
      <w:r w:rsidRPr="00900822">
        <w:rPr>
          <w:rFonts w:ascii="TH SarabunPSK" w:eastAsia="Cambria" w:hAnsi="TH SarabunPSK" w:cs="TH SarabunPSK"/>
          <w:sz w:val="32"/>
          <w:szCs w:val="32"/>
        </w:rPr>
        <w:t>This class is</w:t>
      </w:r>
      <w:r>
        <w:rPr>
          <w:rFonts w:ascii="TH SarabunPSK" w:eastAsia="Cambria" w:hAnsi="TH SarabunPSK" w:cs="TH SarabunPSK"/>
          <w:sz w:val="32"/>
          <w:szCs w:val="32"/>
        </w:rPr>
        <w:t xml:space="preserve"> a class for </w:t>
      </w:r>
      <w:r w:rsidR="00F83D71">
        <w:rPr>
          <w:rFonts w:ascii="TH SarabunPSK" w:eastAsia="Cambria" w:hAnsi="TH SarabunPSK" w:cs="TH SarabunPSK"/>
          <w:sz w:val="32"/>
          <w:szCs w:val="32"/>
        </w:rPr>
        <w:t>range</w:t>
      </w:r>
      <w:r>
        <w:rPr>
          <w:rFonts w:ascii="TH SarabunPSK" w:eastAsia="Cambria" w:hAnsi="TH SarabunPSK" w:cs="TH SarabunPSK"/>
          <w:sz w:val="32"/>
          <w:szCs w:val="32"/>
        </w:rPr>
        <w:t xml:space="preserve"> type units. </w:t>
      </w:r>
      <w:r w:rsidR="00FB0BD9">
        <w:rPr>
          <w:rFonts w:ascii="TH SarabunPSK" w:eastAsia="Cambria" w:hAnsi="TH SarabunPSK" w:cs="TH SarabunPSK"/>
          <w:sz w:val="32"/>
          <w:szCs w:val="32"/>
        </w:rPr>
        <w:t>Range</w:t>
      </w:r>
      <w:r>
        <w:rPr>
          <w:rFonts w:ascii="TH SarabunPSK" w:eastAsia="Cambria" w:hAnsi="TH SarabunPSK" w:cs="TH SarabunPSK"/>
          <w:sz w:val="32"/>
          <w:szCs w:val="32"/>
        </w:rPr>
        <w:t xml:space="preserve"> units</w:t>
      </w:r>
      <w:r w:rsidR="00FB0BD9">
        <w:rPr>
          <w:rFonts w:ascii="TH SarabunPSK" w:eastAsia="Cambria" w:hAnsi="TH SarabunPSK" w:cs="TH SarabunPSK"/>
          <w:sz w:val="32"/>
          <w:szCs w:val="32"/>
        </w:rPr>
        <w:t xml:space="preserve"> </w:t>
      </w:r>
      <w:r>
        <w:rPr>
          <w:rFonts w:ascii="TH SarabunPSK" w:eastAsia="Cambria" w:hAnsi="TH SarabunPSK" w:cs="TH SarabunPSK"/>
          <w:sz w:val="32"/>
          <w:szCs w:val="32"/>
        </w:rPr>
        <w:t xml:space="preserve">have a unique </w:t>
      </w:r>
      <w:r w:rsidR="00F47539">
        <w:rPr>
          <w:rFonts w:ascii="TH SarabunPSK" w:eastAsia="Cambria" w:hAnsi="TH SarabunPSK" w:cs="TH SarabunPSK"/>
          <w:sz w:val="32"/>
          <w:szCs w:val="32"/>
        </w:rPr>
        <w:t>attack</w:t>
      </w:r>
      <w:r>
        <w:rPr>
          <w:rFonts w:ascii="TH SarabunPSK" w:eastAsia="Cambria" w:hAnsi="TH SarabunPSK" w:cs="TH SarabunPSK"/>
          <w:sz w:val="32"/>
          <w:szCs w:val="32"/>
        </w:rPr>
        <w:t xml:space="preserve"> rule.</w:t>
      </w:r>
    </w:p>
    <w:p w14:paraId="57556258" w14:textId="188C19DD" w:rsidR="0076062D" w:rsidRDefault="0076062D" w:rsidP="00971CD5">
      <w:pPr>
        <w:rPr>
          <w:rFonts w:ascii="TH SarabunPSK" w:eastAsia="Times New Roman" w:hAnsi="TH SarabunPSK" w:cs="TH SarabunPSK"/>
          <w:i/>
          <w:iCs/>
          <w:color w:val="000000"/>
          <w:sz w:val="32"/>
          <w:szCs w:val="32"/>
        </w:rPr>
      </w:pPr>
      <w:r>
        <w:rPr>
          <w:rFonts w:ascii="TH SarabunPSK" w:eastAsia="Times New Roman" w:hAnsi="TH SarabunPSK" w:cs="TH SarabunPSK"/>
          <w:i/>
          <w:iCs/>
          <w:color w:val="000000"/>
          <w:sz w:val="32"/>
          <w:szCs w:val="32"/>
        </w:rPr>
        <w:t>Method</w:t>
      </w:r>
    </w:p>
    <w:tbl>
      <w:tblPr>
        <w:tblW w:w="0" w:type="auto"/>
        <w:tblCellMar>
          <w:top w:w="15" w:type="dxa"/>
          <w:left w:w="15" w:type="dxa"/>
          <w:bottom w:w="15" w:type="dxa"/>
          <w:right w:w="15" w:type="dxa"/>
        </w:tblCellMar>
        <w:tblLook w:val="04A0" w:firstRow="1" w:lastRow="0" w:firstColumn="1" w:lastColumn="0" w:noHBand="0" w:noVBand="1"/>
      </w:tblPr>
      <w:tblGrid>
        <w:gridCol w:w="3637"/>
        <w:gridCol w:w="5369"/>
      </w:tblGrid>
      <w:tr w:rsidR="009D746B" w:rsidRPr="00EA3FA0" w14:paraId="756ADD61" w14:textId="77777777" w:rsidTr="004A0747">
        <w:tc>
          <w:tcPr>
            <w:tcW w:w="363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05BE73E" w14:textId="77777777" w:rsidR="009D746B" w:rsidRPr="00EA3FA0" w:rsidRDefault="009D746B" w:rsidP="00FA248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36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C30A32" w14:textId="77777777" w:rsidR="009D746B" w:rsidRPr="00EA3FA0" w:rsidRDefault="009D746B" w:rsidP="00FA248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4A0747" w:rsidRPr="00EA3FA0" w14:paraId="101532A2" w14:textId="77777777" w:rsidTr="004A0747">
        <w:tc>
          <w:tcPr>
            <w:tcW w:w="36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A747" w14:textId="3A8DB324" w:rsidR="004A0747" w:rsidRPr="003B21BA" w:rsidRDefault="004A0747" w:rsidP="004A0747">
            <w:pPr>
              <w:spacing w:after="0" w:line="240" w:lineRule="auto"/>
              <w:rPr>
                <w:rFonts w:ascii="TH SarabunPSK" w:hAnsi="TH SarabunPSK" w:cs="TH SarabunPSK"/>
                <w:sz w:val="32"/>
                <w:szCs w:val="32"/>
              </w:rPr>
            </w:pPr>
            <w:r w:rsidRPr="007B39B8">
              <w:rPr>
                <w:rFonts w:ascii="TH SarabunPSK" w:eastAsia="Times New Roman" w:hAnsi="TH SarabunPSK" w:cs="TH SarabunPSK" w:hint="cs"/>
                <w:color w:val="000000"/>
                <w:sz w:val="32"/>
                <w:szCs w:val="32"/>
              </w:rPr>
              <w:t xml:space="preserve">+ </w:t>
            </w:r>
            <w:r>
              <w:rPr>
                <w:rFonts w:ascii="TH SarabunPSK" w:eastAsia="Times New Roman" w:hAnsi="TH SarabunPSK" w:cs="TH SarabunPSK"/>
                <w:color w:val="000000"/>
                <w:sz w:val="32"/>
                <w:szCs w:val="32"/>
              </w:rPr>
              <w:t>Range</w:t>
            </w:r>
            <w:r w:rsidRPr="000C1A45">
              <w:rPr>
                <w:rFonts w:ascii="TH SarabunPSK" w:eastAsia="Times New Roman" w:hAnsi="TH SarabunPSK" w:cs="TH SarabunPSK"/>
                <w:color w:val="000000"/>
                <w:sz w:val="32"/>
                <w:szCs w:val="32"/>
              </w:rPr>
              <w:t>Unit(int startColumn,int startRow, boolean isWhite, String name)</w:t>
            </w:r>
          </w:p>
        </w:tc>
        <w:tc>
          <w:tcPr>
            <w:tcW w:w="53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1F2A5" w14:textId="77777777" w:rsidR="004A0747" w:rsidRDefault="004A0747" w:rsidP="004A0747">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This is the </w:t>
            </w:r>
            <w:r w:rsidRPr="007B39B8">
              <w:rPr>
                <w:rFonts w:ascii="TH SarabunPSK" w:hAnsi="TH SarabunPSK" w:cs="TH SarabunPSK" w:hint="cs"/>
                <w:color w:val="000000"/>
                <w:sz w:val="32"/>
                <w:szCs w:val="32"/>
              </w:rPr>
              <w:t>Constructo</w:t>
            </w:r>
            <w:r>
              <w:rPr>
                <w:rFonts w:ascii="TH SarabunPSK" w:hAnsi="TH SarabunPSK" w:cs="TH SarabunPSK"/>
                <w:color w:val="000000"/>
                <w:sz w:val="32"/>
                <w:szCs w:val="32"/>
              </w:rPr>
              <w:t>r.</w:t>
            </w:r>
          </w:p>
          <w:p w14:paraId="3BB68499" w14:textId="06BB4A90" w:rsidR="004A0747" w:rsidRDefault="004A0747" w:rsidP="004A0747">
            <w:pPr>
              <w:spacing w:after="0" w:line="240" w:lineRule="auto"/>
              <w:rPr>
                <w:rFonts w:ascii="TH SarabunPSK" w:hAnsi="TH SarabunPSK" w:cs="TH SarabunPSK"/>
                <w:color w:val="000000"/>
                <w:sz w:val="32"/>
                <w:szCs w:val="32"/>
                <w:lang w:eastAsia="ja-JP"/>
              </w:rPr>
            </w:pPr>
            <w:r>
              <w:rPr>
                <w:rFonts w:ascii="TH SarabunPSK" w:hAnsi="TH SarabunPSK" w:cs="TH SarabunPSK" w:hint="eastAsia"/>
                <w:color w:val="000000"/>
                <w:sz w:val="32"/>
                <w:szCs w:val="32"/>
                <w:lang w:eastAsia="ja-JP"/>
              </w:rPr>
              <w:t>A</w:t>
            </w:r>
            <w:r>
              <w:rPr>
                <w:rFonts w:ascii="TH SarabunPSK" w:hAnsi="TH SarabunPSK" w:cs="TH SarabunPSK"/>
                <w:color w:val="000000"/>
                <w:sz w:val="32"/>
                <w:szCs w:val="32"/>
                <w:lang w:eastAsia="ja-JP"/>
              </w:rPr>
              <w:t>lmost all settings are as same as bas</w:t>
            </w:r>
            <w:r w:rsidR="003D77D2">
              <w:rPr>
                <w:rFonts w:ascii="TH SarabunPSK" w:hAnsi="TH SarabunPSK" w:cs="TH SarabunPSK"/>
                <w:color w:val="000000"/>
                <w:sz w:val="32"/>
                <w:szCs w:val="32"/>
                <w:lang w:eastAsia="ja-JP"/>
              </w:rPr>
              <w:t>e</w:t>
            </w:r>
            <w:r>
              <w:rPr>
                <w:rFonts w:ascii="TH SarabunPSK" w:hAnsi="TH SarabunPSK" w:cs="TH SarabunPSK"/>
                <w:color w:val="000000"/>
                <w:sz w:val="32"/>
                <w:szCs w:val="32"/>
                <w:lang w:eastAsia="ja-JP"/>
              </w:rPr>
              <w:t xml:space="preserve"> unit</w:t>
            </w:r>
          </w:p>
          <w:p w14:paraId="6409C7B5" w14:textId="77777777" w:rsidR="004A0747" w:rsidRDefault="004A0747" w:rsidP="004A0747">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(Use super for less code)</w:t>
            </w:r>
          </w:p>
          <w:p w14:paraId="22541E25" w14:textId="294B5B71" w:rsidR="004A0747" w:rsidRPr="00D14829" w:rsidRDefault="004A0747" w:rsidP="004A0747">
            <w:pPr>
              <w:spacing w:after="0" w:line="240" w:lineRule="auto"/>
              <w:rPr>
                <w:rFonts w:ascii="TH SarabunPSK" w:hAnsi="TH SarabunPSK" w:cs="TH SarabunPSK"/>
                <w:color w:val="000000"/>
                <w:sz w:val="32"/>
                <w:szCs w:val="32"/>
                <w:lang w:eastAsia="ja-JP"/>
              </w:rPr>
            </w:pPr>
            <w:r>
              <w:rPr>
                <w:rFonts w:ascii="TH SarabunPSK" w:hAnsi="TH SarabunPSK" w:cs="TH SarabunPSK"/>
                <w:color w:val="000000"/>
                <w:sz w:val="32"/>
                <w:szCs w:val="32"/>
                <w:lang w:eastAsia="ja-JP"/>
              </w:rPr>
              <w:t>Set this unit’s hp as 2 (to be fully restored)</w:t>
            </w:r>
          </w:p>
        </w:tc>
      </w:tr>
      <w:tr w:rsidR="00224FD2" w:rsidRPr="00EA3FA0" w14:paraId="2B9740D2" w14:textId="77777777" w:rsidTr="004A0747">
        <w:tc>
          <w:tcPr>
            <w:tcW w:w="36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A5133" w14:textId="0712B26B" w:rsidR="00224FD2" w:rsidRDefault="00224FD2" w:rsidP="00224FD2">
            <w:pPr>
              <w:spacing w:after="0" w:line="240" w:lineRule="auto"/>
              <w:rPr>
                <w:rFonts w:ascii="TH SarabunPSK" w:hAnsi="TH SarabunPSK" w:cs="TH SarabunPSK"/>
                <w:sz w:val="32"/>
                <w:szCs w:val="32"/>
              </w:rPr>
            </w:pPr>
            <w:r>
              <w:rPr>
                <w:rFonts w:ascii="TH SarabunPSK" w:hAnsi="TH SarabunPSK" w:cs="TH SarabunPSK" w:hint="eastAsia"/>
                <w:color w:val="000000"/>
                <w:sz w:val="32"/>
                <w:szCs w:val="32"/>
                <w:lang w:eastAsia="ja-JP"/>
              </w:rPr>
              <w:t>+</w:t>
            </w:r>
            <w:r>
              <w:rPr>
                <w:rFonts w:ascii="TH SarabunPSK" w:hAnsi="TH SarabunPSK" w:cs="TH SarabunPSK"/>
                <w:color w:val="000000"/>
                <w:sz w:val="32"/>
                <w:szCs w:val="32"/>
                <w:lang w:eastAsia="ja-JP"/>
              </w:rPr>
              <w:t xml:space="preserve"> void attack(</w:t>
            </w:r>
            <w:r w:rsidRPr="004E3AFE">
              <w:rPr>
                <w:rFonts w:ascii="TH SarabunPSK" w:hAnsi="TH SarabunPSK" w:cs="TH SarabunPSK"/>
                <w:color w:val="000000"/>
                <w:sz w:val="32"/>
                <w:szCs w:val="32"/>
                <w:lang w:eastAsia="ja-JP"/>
              </w:rPr>
              <w:t>ArrayList&lt;BaseUnit&gt; targetPieces</w:t>
            </w:r>
            <w:r>
              <w:rPr>
                <w:rFonts w:ascii="TH SarabunPSK" w:hAnsi="TH SarabunPSK" w:cs="TH SarabunPSK"/>
                <w:color w:val="000000"/>
                <w:sz w:val="32"/>
                <w:szCs w:val="32"/>
                <w:lang w:eastAsia="ja-JP"/>
              </w:rPr>
              <w:t>)</w:t>
            </w:r>
          </w:p>
        </w:tc>
        <w:tc>
          <w:tcPr>
            <w:tcW w:w="53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FC827" w14:textId="3ED48E5E" w:rsidR="00453127" w:rsidRDefault="00224FD2" w:rsidP="00224FD2">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Check all units in targetPieces</w:t>
            </w:r>
            <w:r w:rsidR="00453127">
              <w:rPr>
                <w:rFonts w:ascii="TH SarabunPSK" w:hAnsi="TH SarabunPSK" w:cs="TH SarabunPSK"/>
                <w:color w:val="000000"/>
                <w:sz w:val="32"/>
                <w:szCs w:val="32"/>
              </w:rPr>
              <w:t>.</w:t>
            </w:r>
          </w:p>
          <w:p w14:paraId="5F84CD48" w14:textId="4DA21DEB" w:rsidR="00224FD2" w:rsidRDefault="00453127" w:rsidP="00224FD2">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I</w:t>
            </w:r>
            <w:r w:rsidR="00224FD2">
              <w:rPr>
                <w:rFonts w:ascii="TH SarabunPSK" w:hAnsi="TH SarabunPSK" w:cs="TH SarabunPSK"/>
                <w:color w:val="000000"/>
                <w:sz w:val="32"/>
                <w:szCs w:val="32"/>
              </w:rPr>
              <w:t xml:space="preserve">f </w:t>
            </w:r>
            <w:r>
              <w:rPr>
                <w:rFonts w:ascii="TH SarabunPSK" w:hAnsi="TH SarabunPSK" w:cs="TH SarabunPSK"/>
                <w:color w:val="000000"/>
                <w:sz w:val="32"/>
                <w:szCs w:val="32"/>
              </w:rPr>
              <w:t xml:space="preserve">this unit is white, </w:t>
            </w:r>
            <w:r w:rsidR="00911D9A">
              <w:rPr>
                <w:rFonts w:ascii="TH SarabunPSK" w:hAnsi="TH SarabunPSK" w:cs="TH SarabunPSK"/>
                <w:color w:val="000000"/>
                <w:sz w:val="32"/>
                <w:szCs w:val="32"/>
              </w:rPr>
              <w:t>it will attack</w:t>
            </w:r>
            <w:r w:rsidR="0039113F">
              <w:rPr>
                <w:rFonts w:ascii="TH SarabunPSK" w:hAnsi="TH SarabunPSK" w:cs="TH SarabunPSK"/>
                <w:color w:val="000000"/>
                <w:sz w:val="32"/>
                <w:szCs w:val="32"/>
              </w:rPr>
              <w:t xml:space="preserve"> on</w:t>
            </w:r>
            <w:r w:rsidR="00911D9A">
              <w:rPr>
                <w:rFonts w:ascii="TH SarabunPSK" w:hAnsi="TH SarabunPSK" w:cs="TH SarabunPSK"/>
                <w:color w:val="000000"/>
                <w:sz w:val="32"/>
                <w:szCs w:val="32"/>
              </w:rPr>
              <w:t xml:space="preserve"> a tile in a row above this unit</w:t>
            </w:r>
            <w:r w:rsidR="0039113F">
              <w:rPr>
                <w:rFonts w:ascii="TH SarabunPSK" w:hAnsi="TH SarabunPSK" w:cs="TH SarabunPSK"/>
                <w:color w:val="000000"/>
                <w:sz w:val="32"/>
                <w:szCs w:val="32"/>
              </w:rPr>
              <w:t>.</w:t>
            </w:r>
          </w:p>
          <w:p w14:paraId="5F62AFF0" w14:textId="3E99CBF8" w:rsidR="0039113F" w:rsidRDefault="0039113F" w:rsidP="00224FD2">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If this unit is red, it will attack on a tile in a row below this unit.</w:t>
            </w:r>
          </w:p>
          <w:p w14:paraId="04C42996" w14:textId="77777777" w:rsidR="00224FD2" w:rsidRDefault="00224FD2" w:rsidP="00224FD2">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Print out </w:t>
            </w:r>
          </w:p>
          <w:p w14:paraId="747C1E94" w14:textId="77777777" w:rsidR="00224FD2" w:rsidRDefault="00224FD2" w:rsidP="00224FD2">
            <w:pPr>
              <w:spacing w:after="0" w:line="240" w:lineRule="auto"/>
              <w:rPr>
                <w:rFonts w:ascii="TH SarabunPSK" w:hAnsi="TH SarabunPSK" w:cs="TH SarabunPSK"/>
                <w:b/>
                <w:bCs/>
                <w:color w:val="000000"/>
                <w:sz w:val="32"/>
                <w:szCs w:val="32"/>
              </w:rPr>
            </w:pPr>
            <w:r w:rsidRPr="003A6835">
              <w:rPr>
                <w:rFonts w:ascii="TH SarabunPSK" w:hAnsi="TH SarabunPSK" w:cs="TH SarabunPSK"/>
                <w:b/>
                <w:bCs/>
                <w:color w:val="000000"/>
                <w:sz w:val="32"/>
                <w:szCs w:val="32"/>
                <w:highlight w:val="yellow"/>
              </w:rPr>
              <w:t xml:space="preserve">this.getName() + </w:t>
            </w:r>
            <w:r>
              <w:rPr>
                <w:rFonts w:ascii="TH SarabunPSK" w:hAnsi="TH SarabunPSK" w:cs="TH SarabunPSK"/>
                <w:b/>
                <w:bCs/>
                <w:color w:val="000000"/>
                <w:sz w:val="32"/>
                <w:szCs w:val="32"/>
                <w:highlight w:val="yellow"/>
              </w:rPr>
              <w:t>“</w:t>
            </w:r>
            <w:r w:rsidRPr="003A6835">
              <w:rPr>
                <w:rFonts w:ascii="TH SarabunPSK" w:hAnsi="TH SarabunPSK" w:cs="TH SarabunPSK"/>
                <w:b/>
                <w:bCs/>
                <w:color w:val="000000"/>
                <w:sz w:val="32"/>
                <w:szCs w:val="32"/>
                <w:highlight w:val="yellow"/>
              </w:rPr>
              <w:t xml:space="preserve"> attacks </w:t>
            </w:r>
            <w:r>
              <w:rPr>
                <w:rFonts w:ascii="TH SarabunPSK" w:hAnsi="TH SarabunPSK" w:cs="TH SarabunPSK"/>
                <w:b/>
                <w:bCs/>
                <w:color w:val="000000"/>
                <w:sz w:val="32"/>
                <w:szCs w:val="32"/>
                <w:highlight w:val="yellow"/>
              </w:rPr>
              <w:t>“</w:t>
            </w:r>
            <w:r w:rsidRPr="003A6835">
              <w:rPr>
                <w:rFonts w:ascii="TH SarabunPSK" w:hAnsi="TH SarabunPSK" w:cs="TH SarabunPSK"/>
                <w:b/>
                <w:bCs/>
                <w:color w:val="000000"/>
                <w:sz w:val="32"/>
                <w:szCs w:val="32"/>
                <w:highlight w:val="yellow"/>
              </w:rPr>
              <w:t xml:space="preserve"> + </w:t>
            </w:r>
            <w:r>
              <w:rPr>
                <w:rFonts w:ascii="TH SarabunPSK" w:hAnsi="TH SarabunPSK" w:cs="TH SarabunPSK"/>
                <w:b/>
                <w:bCs/>
                <w:color w:val="000000"/>
                <w:sz w:val="32"/>
                <w:szCs w:val="32"/>
                <w:highlight w:val="yellow"/>
              </w:rPr>
              <w:t>[that unit]</w:t>
            </w:r>
            <w:r w:rsidRPr="003A6835">
              <w:rPr>
                <w:rFonts w:ascii="TH SarabunPSK" w:hAnsi="TH SarabunPSK" w:cs="TH SarabunPSK"/>
                <w:b/>
                <w:bCs/>
                <w:color w:val="000000"/>
                <w:sz w:val="32"/>
                <w:szCs w:val="32"/>
                <w:highlight w:val="yellow"/>
              </w:rPr>
              <w:t>.getName()</w:t>
            </w:r>
          </w:p>
          <w:p w14:paraId="687A0178" w14:textId="785FF974" w:rsidR="00224FD2" w:rsidRPr="00971CD5" w:rsidRDefault="00224FD2" w:rsidP="00224FD2">
            <w:pPr>
              <w:spacing w:after="0" w:line="240" w:lineRule="auto"/>
              <w:rPr>
                <w:rFonts w:ascii="TH SarabunPSK" w:hAnsi="TH SarabunPSK" w:cs="TH SarabunPSK"/>
                <w:sz w:val="32"/>
                <w:szCs w:val="32"/>
              </w:rPr>
            </w:pPr>
            <w:r>
              <w:rPr>
                <w:rFonts w:ascii="TH SarabunPSK" w:hAnsi="TH SarabunPSK" w:cs="TH SarabunPSK"/>
                <w:color w:val="000000"/>
                <w:sz w:val="32"/>
                <w:szCs w:val="32"/>
              </w:rPr>
              <w:t xml:space="preserve">and decrease </w:t>
            </w:r>
            <w:r w:rsidR="00E8491C">
              <w:rPr>
                <w:rFonts w:ascii="TH SarabunPSK" w:hAnsi="TH SarabunPSK" w:cs="TH SarabunPSK"/>
                <w:color w:val="000000"/>
                <w:sz w:val="32"/>
                <w:szCs w:val="32"/>
              </w:rPr>
              <w:t>target</w:t>
            </w:r>
            <w:r>
              <w:rPr>
                <w:rFonts w:ascii="TH SarabunPSK" w:hAnsi="TH SarabunPSK" w:cs="TH SarabunPSK"/>
                <w:color w:val="000000"/>
                <w:sz w:val="32"/>
                <w:szCs w:val="32"/>
              </w:rPr>
              <w:t xml:space="preserve"> units’ hp by this unit power.</w:t>
            </w:r>
          </w:p>
        </w:tc>
      </w:tr>
    </w:tbl>
    <w:p w14:paraId="614B7382" w14:textId="77777777" w:rsidR="00731182" w:rsidRDefault="00731182" w:rsidP="002C5E8D">
      <w:pPr>
        <w:rPr>
          <w:rFonts w:ascii="TH SarabunPSK" w:eastAsia="Cambria" w:hAnsi="TH SarabunPSK" w:cs="TH SarabunPSK"/>
          <w:sz w:val="32"/>
          <w:szCs w:val="32"/>
        </w:rPr>
      </w:pPr>
    </w:p>
    <w:p w14:paraId="62DCD1D2" w14:textId="5EA0E34B" w:rsidR="009F5F7D" w:rsidRDefault="009652EC" w:rsidP="002C5E8D">
      <w:pPr>
        <w:rPr>
          <w:rFonts w:ascii="TH SarabunPSK" w:eastAsia="Cambria" w:hAnsi="TH SarabunPSK" w:cs="TH SarabunPSK"/>
          <w:sz w:val="32"/>
          <w:szCs w:val="32"/>
        </w:rPr>
      </w:pPr>
      <w:r>
        <w:rPr>
          <w:rFonts w:ascii="TH SarabunPSK" w:eastAsia="Cambria" w:hAnsi="TH SarabunPSK" w:cs="TH SarabunPSK"/>
          <w:sz w:val="32"/>
          <w:szCs w:val="32"/>
        </w:rPr>
        <w:t xml:space="preserve">4.2. </w:t>
      </w:r>
      <w:r w:rsidR="00182E46">
        <w:rPr>
          <w:rFonts w:ascii="TH SarabunPSK" w:eastAsia="Cambria" w:hAnsi="TH SarabunPSK" w:cs="TH SarabunPSK"/>
          <w:sz w:val="32"/>
          <w:szCs w:val="32"/>
        </w:rPr>
        <w:t>package logic.game</w:t>
      </w:r>
      <w:r w:rsidR="00D21675">
        <w:rPr>
          <w:rFonts w:ascii="TH SarabunPSK" w:eastAsia="Cambria" w:hAnsi="TH SarabunPSK" w:cs="TH SarabunPSK"/>
          <w:sz w:val="32"/>
          <w:szCs w:val="32"/>
        </w:rPr>
        <w:t xml:space="preserve"> </w:t>
      </w:r>
      <w:r w:rsidR="00D21675" w:rsidRPr="007B39B8">
        <w:rPr>
          <w:rFonts w:ascii="TH SarabunPSK" w:eastAsia="Times New Roman" w:hAnsi="TH SarabunPSK" w:cs="TH SarabunPSK" w:hint="cs"/>
          <w:b/>
          <w:bCs/>
          <w:color w:val="FF0000"/>
          <w:sz w:val="32"/>
          <w:szCs w:val="32"/>
          <w:highlight w:val="yellow"/>
        </w:rPr>
        <w:t xml:space="preserve">/* </w:t>
      </w:r>
      <w:r w:rsidR="00D21675">
        <w:rPr>
          <w:rFonts w:ascii="TH SarabunPSK" w:eastAsia="Times New Roman" w:hAnsi="TH SarabunPSK" w:cs="TH SarabunPSK"/>
          <w:b/>
          <w:bCs/>
          <w:color w:val="FF0000"/>
          <w:sz w:val="32"/>
          <w:szCs w:val="32"/>
          <w:highlight w:val="yellow"/>
        </w:rPr>
        <w:t>You must implement something in this package</w:t>
      </w:r>
      <w:r w:rsidR="00D21675" w:rsidRPr="007B39B8">
        <w:rPr>
          <w:rFonts w:ascii="TH SarabunPSK" w:eastAsia="Times New Roman" w:hAnsi="TH SarabunPSK" w:cs="TH SarabunPSK" w:hint="cs"/>
          <w:b/>
          <w:bCs/>
          <w:color w:val="FF0000"/>
          <w:sz w:val="32"/>
          <w:szCs w:val="32"/>
          <w:highlight w:val="yellow"/>
        </w:rPr>
        <w:t xml:space="preserve"> */</w:t>
      </w:r>
    </w:p>
    <w:p w14:paraId="3435B4C3" w14:textId="054D2AA7" w:rsidR="002C5E8D" w:rsidRDefault="002C5E8D" w:rsidP="002C5E8D">
      <w:pPr>
        <w:rPr>
          <w:rFonts w:ascii="TH SarabunPSK" w:eastAsia="Times New Roman" w:hAnsi="TH SarabunPSK" w:cs="TH SarabunPSK"/>
          <w:b/>
          <w:bCs/>
          <w:color w:val="FF0000"/>
          <w:sz w:val="32"/>
          <w:szCs w:val="32"/>
        </w:rPr>
      </w:pPr>
      <w:r w:rsidRPr="003B21BA">
        <w:rPr>
          <w:rFonts w:ascii="TH SarabunPSK" w:eastAsia="Cambria" w:hAnsi="TH SarabunPSK" w:cs="TH SarabunPSK"/>
          <w:sz w:val="32"/>
          <w:szCs w:val="32"/>
        </w:rPr>
        <w:t>4.</w:t>
      </w:r>
      <w:r w:rsidR="00B24BA6">
        <w:rPr>
          <w:rFonts w:ascii="TH SarabunPSK" w:eastAsia="Cambria" w:hAnsi="TH SarabunPSK" w:cs="TH SarabunPSK"/>
          <w:sz w:val="32"/>
          <w:szCs w:val="32"/>
        </w:rPr>
        <w:t>2</w:t>
      </w:r>
      <w:r w:rsidRPr="003B21BA">
        <w:rPr>
          <w:rFonts w:ascii="TH SarabunPSK" w:eastAsia="Cambria" w:hAnsi="TH SarabunPSK" w:cs="TH SarabunPSK"/>
          <w:sz w:val="32"/>
          <w:szCs w:val="32"/>
        </w:rPr>
        <w:t>.</w:t>
      </w:r>
      <w:r w:rsidR="00B24BA6">
        <w:rPr>
          <w:rFonts w:ascii="TH SarabunPSK" w:eastAsia="Cambria" w:hAnsi="TH SarabunPSK" w:cs="TH SarabunPSK"/>
          <w:sz w:val="32"/>
          <w:szCs w:val="32"/>
        </w:rPr>
        <w:t>1</w:t>
      </w:r>
      <w:r w:rsidRPr="003B21BA">
        <w:rPr>
          <w:rFonts w:ascii="TH SarabunPSK" w:eastAsia="Cambria" w:hAnsi="TH SarabunPSK" w:cs="TH SarabunPSK"/>
          <w:sz w:val="32"/>
          <w:szCs w:val="32"/>
        </w:rPr>
        <w:t xml:space="preserve">. </w:t>
      </w:r>
      <w:r>
        <w:rPr>
          <w:rFonts w:ascii="TH SarabunPSK" w:hAnsi="TH SarabunPSK" w:cs="TH SarabunPSK"/>
          <w:color w:val="000000"/>
          <w:sz w:val="32"/>
          <w:szCs w:val="32"/>
        </w:rPr>
        <w:t xml:space="preserve">class </w:t>
      </w:r>
      <w:r w:rsidR="0004480F">
        <w:rPr>
          <w:rFonts w:ascii="TH SarabunPSK" w:hAnsi="TH SarabunPSK" w:cs="TH SarabunPSK"/>
          <w:color w:val="000000"/>
          <w:sz w:val="32"/>
          <w:szCs w:val="32"/>
        </w:rPr>
        <w:t>GameSystem</w:t>
      </w:r>
      <w:r w:rsidR="0004480F" w:rsidRPr="007B39B8">
        <w:rPr>
          <w:rFonts w:ascii="TH SarabunPSK" w:eastAsia="Times New Roman" w:hAnsi="TH SarabunPSK" w:cs="TH SarabunPSK" w:hint="cs"/>
          <w:b/>
          <w:bCs/>
          <w:color w:val="FF0000"/>
          <w:sz w:val="32"/>
          <w:szCs w:val="32"/>
          <w:highlight w:val="yellow"/>
        </w:rPr>
        <w:t xml:space="preserve">/* </w:t>
      </w:r>
      <w:r w:rsidR="0004480F">
        <w:rPr>
          <w:rFonts w:ascii="TH SarabunPSK" w:eastAsia="Times New Roman" w:hAnsi="TH SarabunPSK" w:cs="TH SarabunPSK"/>
          <w:b/>
          <w:bCs/>
          <w:color w:val="FF0000"/>
          <w:sz w:val="32"/>
          <w:szCs w:val="32"/>
          <w:highlight w:val="yellow"/>
        </w:rPr>
        <w:t xml:space="preserve">You must implement </w:t>
      </w:r>
      <w:r w:rsidR="000E287B">
        <w:rPr>
          <w:rFonts w:ascii="TH SarabunPSK" w:eastAsia="Times New Roman" w:hAnsi="TH SarabunPSK" w:cs="TH SarabunPSK"/>
          <w:b/>
          <w:bCs/>
          <w:color w:val="FF0000"/>
          <w:sz w:val="32"/>
          <w:szCs w:val="32"/>
          <w:highlight w:val="yellow"/>
        </w:rPr>
        <w:t>1</w:t>
      </w:r>
      <w:r w:rsidR="0004480F">
        <w:rPr>
          <w:rFonts w:ascii="TH SarabunPSK" w:eastAsia="Times New Roman" w:hAnsi="TH SarabunPSK" w:cs="TH SarabunPSK"/>
          <w:b/>
          <w:bCs/>
          <w:color w:val="FF0000"/>
          <w:sz w:val="32"/>
          <w:szCs w:val="32"/>
          <w:highlight w:val="yellow"/>
        </w:rPr>
        <w:t xml:space="preserve"> method in this class</w:t>
      </w:r>
      <w:r w:rsidR="0004480F" w:rsidRPr="007B39B8">
        <w:rPr>
          <w:rFonts w:ascii="TH SarabunPSK" w:eastAsia="Times New Roman" w:hAnsi="TH SarabunPSK" w:cs="TH SarabunPSK" w:hint="cs"/>
          <w:b/>
          <w:bCs/>
          <w:color w:val="FF0000"/>
          <w:sz w:val="32"/>
          <w:szCs w:val="32"/>
          <w:highlight w:val="yellow"/>
        </w:rPr>
        <w:t xml:space="preserve"> */</w:t>
      </w:r>
    </w:p>
    <w:p w14:paraId="5EF57445" w14:textId="70E36986" w:rsidR="0004480F" w:rsidRPr="00740807" w:rsidRDefault="002C5E8D" w:rsidP="002C5E8D">
      <w:pPr>
        <w:rPr>
          <w:rFonts w:ascii="TH SarabunPSK" w:eastAsia="Cambria" w:hAnsi="TH SarabunPSK" w:cs="TH SarabunPSK"/>
          <w:sz w:val="32"/>
          <w:szCs w:val="32"/>
        </w:rPr>
      </w:pPr>
      <w:r w:rsidRPr="003B21BA">
        <w:rPr>
          <w:rFonts w:ascii="TH SarabunPSK" w:eastAsia="Cambria" w:hAnsi="TH SarabunPSK" w:cs="TH SarabunPSK"/>
          <w:sz w:val="32"/>
          <w:szCs w:val="32"/>
        </w:rPr>
        <w:t xml:space="preserve"> This class </w:t>
      </w:r>
      <w:r>
        <w:rPr>
          <w:rFonts w:ascii="TH SarabunPSK" w:eastAsia="Cambria" w:hAnsi="TH SarabunPSK" w:cs="TH SarabunPSK"/>
          <w:sz w:val="32"/>
          <w:szCs w:val="32"/>
        </w:rPr>
        <w:t xml:space="preserve">is </w:t>
      </w:r>
      <w:r w:rsidR="00483C8D">
        <w:rPr>
          <w:rFonts w:ascii="TH SarabunPSK" w:eastAsia="Cambria" w:hAnsi="TH SarabunPSK" w:cs="TH SarabunPSK"/>
          <w:sz w:val="32"/>
          <w:szCs w:val="32"/>
        </w:rPr>
        <w:t xml:space="preserve">the </w:t>
      </w:r>
      <w:r w:rsidR="0004480F">
        <w:rPr>
          <w:rFonts w:ascii="TH SarabunPSK" w:eastAsia="Cambria" w:hAnsi="TH SarabunPSK" w:cs="TH SarabunPSK"/>
          <w:sz w:val="32"/>
          <w:szCs w:val="32"/>
        </w:rPr>
        <w:t>main game system</w:t>
      </w:r>
      <w:r w:rsidR="008F6B25">
        <w:rPr>
          <w:rFonts w:ascii="TH SarabunPSK" w:eastAsia="Cambria" w:hAnsi="TH SarabunPSK" w:cs="TH SarabunPSK"/>
          <w:sz w:val="32"/>
          <w:szCs w:val="32"/>
        </w:rPr>
        <w:t xml:space="preserve"> which is </w:t>
      </w:r>
      <w:r w:rsidR="00CE7902">
        <w:rPr>
          <w:rFonts w:ascii="TH SarabunPSK" w:eastAsia="Cambria" w:hAnsi="TH SarabunPSK" w:cs="TH SarabunPSK"/>
          <w:sz w:val="32"/>
          <w:szCs w:val="32"/>
        </w:rPr>
        <w:t>singleton</w:t>
      </w:r>
      <w:r w:rsidR="0004480F">
        <w:rPr>
          <w:rFonts w:ascii="TH SarabunPSK" w:eastAsia="Cambria" w:hAnsi="TH SarabunPSK" w:cs="TH SarabunPSK"/>
          <w:sz w:val="32"/>
          <w:szCs w:val="32"/>
        </w:rPr>
        <w:t>. This class provide board status and game rules. Game will play via this class.</w:t>
      </w:r>
    </w:p>
    <w:p w14:paraId="27692B8D" w14:textId="00F5561E" w:rsidR="002C5E8D" w:rsidRDefault="002C5E8D" w:rsidP="002C5E8D">
      <w:pPr>
        <w:rPr>
          <w:rFonts w:ascii="TH SarabunPSK" w:eastAsia="Times New Roman" w:hAnsi="TH SarabunPSK" w:cs="TH SarabunPSK"/>
          <w:i/>
          <w:iCs/>
          <w:color w:val="000000"/>
          <w:sz w:val="32"/>
          <w:szCs w:val="32"/>
        </w:rPr>
      </w:pPr>
      <w:r>
        <w:rPr>
          <w:rFonts w:ascii="TH SarabunPSK" w:eastAsia="Times New Roman" w:hAnsi="TH SarabunPSK" w:cs="TH SarabunPSK"/>
          <w:i/>
          <w:iCs/>
          <w:color w:val="000000"/>
          <w:sz w:val="32"/>
          <w:szCs w:val="32"/>
        </w:rPr>
        <w:t>Fields</w:t>
      </w:r>
    </w:p>
    <w:tbl>
      <w:tblPr>
        <w:tblW w:w="0" w:type="auto"/>
        <w:tblCellMar>
          <w:top w:w="15" w:type="dxa"/>
          <w:left w:w="15" w:type="dxa"/>
          <w:bottom w:w="15" w:type="dxa"/>
          <w:right w:w="15" w:type="dxa"/>
        </w:tblCellMar>
        <w:tblLook w:val="04A0" w:firstRow="1" w:lastRow="0" w:firstColumn="1" w:lastColumn="0" w:noHBand="0" w:noVBand="1"/>
      </w:tblPr>
      <w:tblGrid>
        <w:gridCol w:w="3950"/>
        <w:gridCol w:w="5056"/>
      </w:tblGrid>
      <w:tr w:rsidR="002C5E8D" w:rsidRPr="00EA3FA0" w14:paraId="19C0D708" w14:textId="77777777" w:rsidTr="00BF7779">
        <w:tc>
          <w:tcPr>
            <w:tcW w:w="39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B87AD2" w14:textId="77777777" w:rsidR="002C5E8D" w:rsidRPr="00EA3FA0" w:rsidRDefault="002C5E8D"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05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C7F6A" w14:textId="77777777" w:rsidR="002C5E8D" w:rsidRPr="00EA3FA0" w:rsidRDefault="002C5E8D"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2C5E8D" w:rsidRPr="00EA3FA0" w14:paraId="59B359D5" w14:textId="77777777" w:rsidTr="00BF7779">
        <w:tc>
          <w:tcPr>
            <w:tcW w:w="3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06195D" w14:textId="06CC8BA4" w:rsidR="002C5E8D" w:rsidRPr="00EA3FA0" w:rsidRDefault="000D76BA" w:rsidP="009A0E7A">
            <w:pPr>
              <w:spacing w:after="0" w:line="240" w:lineRule="auto"/>
              <w:rPr>
                <w:rFonts w:ascii="TH SarabunPSK" w:eastAsia="Times New Roman" w:hAnsi="TH SarabunPSK" w:cs="TH SarabunPSK"/>
                <w:sz w:val="32"/>
                <w:szCs w:val="32"/>
                <w:cs/>
              </w:rPr>
            </w:pPr>
            <w:r>
              <w:rPr>
                <w:rFonts w:ascii="TH SarabunPSK" w:hAnsi="TH SarabunPSK" w:cs="TH SarabunPSK"/>
                <w:sz w:val="32"/>
                <w:szCs w:val="32"/>
              </w:rPr>
              <w:t>-</w:t>
            </w:r>
            <w:r w:rsidRPr="000D76BA">
              <w:rPr>
                <w:rFonts w:ascii="TH SarabunPSK" w:hAnsi="TH SarabunPSK" w:cs="TH SarabunPSK"/>
                <w:sz w:val="32"/>
                <w:szCs w:val="32"/>
              </w:rPr>
              <w:t xml:space="preserve"> </w:t>
            </w:r>
            <w:r w:rsidRPr="00F76323">
              <w:rPr>
                <w:rFonts w:ascii="TH SarabunPSK" w:hAnsi="TH SarabunPSK" w:cs="TH SarabunPSK"/>
                <w:sz w:val="32"/>
                <w:szCs w:val="32"/>
              </w:rPr>
              <w:t>ArrayList&lt;</w:t>
            </w:r>
            <w:r w:rsidR="00BF7779">
              <w:rPr>
                <w:rFonts w:ascii="TH SarabunPSK" w:hAnsi="TH SarabunPSK" w:cs="TH SarabunPSK"/>
                <w:sz w:val="32"/>
                <w:szCs w:val="32"/>
              </w:rPr>
              <w:t>BaseUnit</w:t>
            </w:r>
            <w:r w:rsidRPr="00F76323">
              <w:rPr>
                <w:rFonts w:ascii="TH SarabunPSK" w:hAnsi="TH SarabunPSK" w:cs="TH SarabunPSK"/>
                <w:sz w:val="32"/>
                <w:szCs w:val="32"/>
              </w:rPr>
              <w:t xml:space="preserve">&gt; </w:t>
            </w:r>
            <w:r w:rsidR="00F76323" w:rsidRPr="00F76323">
              <w:rPr>
                <w:rFonts w:ascii="TH SarabunPSK" w:hAnsi="TH SarabunPSK" w:cs="TH SarabunPSK"/>
                <w:sz w:val="32"/>
                <w:szCs w:val="32"/>
              </w:rPr>
              <w:t>allWhitePieces</w:t>
            </w:r>
          </w:p>
        </w:tc>
        <w:tc>
          <w:tcPr>
            <w:tcW w:w="5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07B4E5" w14:textId="742A15DC" w:rsidR="002C5E8D" w:rsidRPr="00EA3FA0" w:rsidRDefault="000D76BA" w:rsidP="009A0E7A">
            <w:pPr>
              <w:spacing w:after="0" w:line="240" w:lineRule="auto"/>
              <w:rPr>
                <w:rFonts w:ascii="TH SarabunPSK" w:eastAsia="Times New Roman" w:hAnsi="TH SarabunPSK" w:cs="TH SarabunPSK"/>
                <w:sz w:val="32"/>
                <w:szCs w:val="32"/>
                <w:lang w:eastAsia="ja-JP"/>
              </w:rPr>
            </w:pPr>
            <w:r>
              <w:rPr>
                <w:rFonts w:ascii="TH SarabunPSK" w:hAnsi="TH SarabunPSK" w:cs="TH SarabunPSK"/>
                <w:sz w:val="32"/>
                <w:szCs w:val="32"/>
              </w:rPr>
              <w:t xml:space="preserve">ArrayList containing all </w:t>
            </w:r>
            <w:r w:rsidR="00F76323">
              <w:rPr>
                <w:rFonts w:ascii="TH SarabunPSK" w:hAnsi="TH SarabunPSK" w:cs="TH SarabunPSK" w:hint="eastAsia"/>
                <w:sz w:val="32"/>
                <w:szCs w:val="32"/>
                <w:lang w:eastAsia="ja-JP"/>
              </w:rPr>
              <w:t>w</w:t>
            </w:r>
            <w:r w:rsidR="00F76323">
              <w:rPr>
                <w:rFonts w:ascii="TH SarabunPSK" w:hAnsi="TH SarabunPSK" w:cs="TH SarabunPSK"/>
                <w:sz w:val="32"/>
                <w:szCs w:val="32"/>
                <w:lang w:eastAsia="ja-JP"/>
              </w:rPr>
              <w:t>hite pieces in the game</w:t>
            </w:r>
          </w:p>
        </w:tc>
      </w:tr>
      <w:tr w:rsidR="00F76323" w:rsidRPr="00EA3FA0" w14:paraId="73D4233E" w14:textId="77777777" w:rsidTr="00BF7779">
        <w:tc>
          <w:tcPr>
            <w:tcW w:w="3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5B43D9" w14:textId="4E7A02C6" w:rsidR="00F76323" w:rsidRDefault="00F76323" w:rsidP="00F76323">
            <w:pPr>
              <w:spacing w:after="0" w:line="240" w:lineRule="auto"/>
              <w:rPr>
                <w:rFonts w:ascii="TH SarabunPSK" w:hAnsi="TH SarabunPSK" w:cs="TH SarabunPSK"/>
                <w:sz w:val="32"/>
                <w:szCs w:val="32"/>
              </w:rPr>
            </w:pPr>
            <w:r>
              <w:rPr>
                <w:rFonts w:ascii="TH SarabunPSK" w:hAnsi="TH SarabunPSK" w:cs="TH SarabunPSK"/>
                <w:sz w:val="32"/>
                <w:szCs w:val="32"/>
              </w:rPr>
              <w:t>-</w:t>
            </w:r>
            <w:r w:rsidRPr="000D76BA">
              <w:rPr>
                <w:rFonts w:ascii="TH SarabunPSK" w:hAnsi="TH SarabunPSK" w:cs="TH SarabunPSK"/>
                <w:sz w:val="32"/>
                <w:szCs w:val="32"/>
              </w:rPr>
              <w:t xml:space="preserve"> </w:t>
            </w:r>
            <w:r w:rsidRPr="00F76323">
              <w:rPr>
                <w:rFonts w:ascii="TH SarabunPSK" w:hAnsi="TH SarabunPSK" w:cs="TH SarabunPSK"/>
                <w:sz w:val="32"/>
                <w:szCs w:val="32"/>
              </w:rPr>
              <w:t>ArrayList&lt;</w:t>
            </w:r>
            <w:r w:rsidR="00BF7779">
              <w:rPr>
                <w:rFonts w:ascii="TH SarabunPSK" w:hAnsi="TH SarabunPSK" w:cs="TH SarabunPSK"/>
                <w:sz w:val="32"/>
                <w:szCs w:val="32"/>
              </w:rPr>
              <w:t>BaseUnit</w:t>
            </w:r>
            <w:r w:rsidRPr="00F76323">
              <w:rPr>
                <w:rFonts w:ascii="TH SarabunPSK" w:hAnsi="TH SarabunPSK" w:cs="TH SarabunPSK"/>
                <w:sz w:val="32"/>
                <w:szCs w:val="32"/>
              </w:rPr>
              <w:t>&gt; all</w:t>
            </w:r>
            <w:r>
              <w:rPr>
                <w:rFonts w:ascii="TH SarabunPSK" w:hAnsi="TH SarabunPSK" w:cs="TH SarabunPSK" w:hint="eastAsia"/>
                <w:sz w:val="32"/>
                <w:szCs w:val="32"/>
                <w:lang w:eastAsia="ja-JP"/>
              </w:rPr>
              <w:t>Red</w:t>
            </w:r>
            <w:r w:rsidRPr="00F76323">
              <w:rPr>
                <w:rFonts w:ascii="TH SarabunPSK" w:hAnsi="TH SarabunPSK" w:cs="TH SarabunPSK"/>
                <w:sz w:val="32"/>
                <w:szCs w:val="32"/>
              </w:rPr>
              <w:t>Pieces</w:t>
            </w:r>
          </w:p>
        </w:tc>
        <w:tc>
          <w:tcPr>
            <w:tcW w:w="5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46AFD4" w14:textId="5538A2FD" w:rsidR="00F76323" w:rsidRDefault="00F76323" w:rsidP="00F76323">
            <w:pPr>
              <w:spacing w:after="0" w:line="240" w:lineRule="auto"/>
              <w:rPr>
                <w:rFonts w:ascii="TH SarabunPSK" w:hAnsi="TH SarabunPSK" w:cs="TH SarabunPSK"/>
                <w:sz w:val="32"/>
                <w:szCs w:val="32"/>
              </w:rPr>
            </w:pPr>
            <w:r>
              <w:rPr>
                <w:rFonts w:ascii="TH SarabunPSK" w:hAnsi="TH SarabunPSK" w:cs="TH SarabunPSK"/>
                <w:sz w:val="32"/>
                <w:szCs w:val="32"/>
              </w:rPr>
              <w:t xml:space="preserve">ArrayList containing all </w:t>
            </w:r>
            <w:r>
              <w:rPr>
                <w:rFonts w:ascii="TH SarabunPSK" w:hAnsi="TH SarabunPSK" w:cs="TH SarabunPSK"/>
                <w:sz w:val="32"/>
                <w:szCs w:val="32"/>
                <w:lang w:eastAsia="ja-JP"/>
              </w:rPr>
              <w:t>red pieces in the game</w:t>
            </w:r>
          </w:p>
        </w:tc>
      </w:tr>
      <w:tr w:rsidR="00BE509A" w:rsidRPr="00EA3FA0" w14:paraId="3695BCF3" w14:textId="77777777" w:rsidTr="00BF7779">
        <w:tc>
          <w:tcPr>
            <w:tcW w:w="3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3A22F5" w14:textId="4A4AEC1B" w:rsidR="00BE509A" w:rsidRPr="00BE509A" w:rsidRDefault="00BE509A" w:rsidP="00BE509A">
            <w:pPr>
              <w:spacing w:after="0" w:line="240" w:lineRule="auto"/>
              <w:rPr>
                <w:rFonts w:cs="TH SarabunPSK"/>
                <w:szCs w:val="32"/>
              </w:rPr>
            </w:pPr>
            <w:r>
              <w:rPr>
                <w:rFonts w:ascii="TH SarabunPSK" w:hAnsi="TH SarabunPSK" w:cs="TH SarabunPSK"/>
                <w:sz w:val="32"/>
                <w:szCs w:val="32"/>
              </w:rPr>
              <w:lastRenderedPageBreak/>
              <w:t>-</w:t>
            </w:r>
            <w:r w:rsidRPr="000D76BA">
              <w:rPr>
                <w:rFonts w:ascii="TH SarabunPSK" w:hAnsi="TH SarabunPSK" w:cs="TH SarabunPSK"/>
                <w:sz w:val="32"/>
                <w:szCs w:val="32"/>
              </w:rPr>
              <w:t xml:space="preserve"> </w:t>
            </w:r>
            <w:r>
              <w:rPr>
                <w:rFonts w:ascii="TH SarabunPSK" w:hAnsi="TH SarabunPSK" w:cs="TH SarabunPSK"/>
                <w:sz w:val="32"/>
                <w:szCs w:val="32"/>
              </w:rPr>
              <w:t>boolean gameEnd</w:t>
            </w:r>
          </w:p>
        </w:tc>
        <w:tc>
          <w:tcPr>
            <w:tcW w:w="5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BD20B" w14:textId="5FC1F08F" w:rsidR="00BE509A" w:rsidRDefault="00BE509A" w:rsidP="00BE509A">
            <w:pPr>
              <w:spacing w:after="0" w:line="240" w:lineRule="auto"/>
              <w:rPr>
                <w:rFonts w:ascii="TH SarabunPSK" w:hAnsi="TH SarabunPSK" w:cs="TH SarabunPSK"/>
                <w:sz w:val="32"/>
                <w:szCs w:val="32"/>
              </w:rPr>
            </w:pPr>
            <w:r>
              <w:rPr>
                <w:rFonts w:ascii="TH SarabunPSK" w:hAnsi="TH SarabunPSK" w:cs="TH SarabunPSK"/>
                <w:sz w:val="32"/>
                <w:szCs w:val="32"/>
              </w:rPr>
              <w:t>True if the game ended</w:t>
            </w:r>
          </w:p>
        </w:tc>
      </w:tr>
      <w:tr w:rsidR="00B56A56" w:rsidRPr="00EA3FA0" w14:paraId="56B09ED1" w14:textId="77777777" w:rsidTr="00BF7779">
        <w:tc>
          <w:tcPr>
            <w:tcW w:w="39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CE273E" w14:textId="5BD3B074" w:rsidR="00B56A56" w:rsidRDefault="00B56A56" w:rsidP="00B56A56">
            <w:pPr>
              <w:spacing w:after="0" w:line="240" w:lineRule="auto"/>
              <w:rPr>
                <w:rFonts w:ascii="TH SarabunPSK" w:hAnsi="TH SarabunPSK" w:cs="TH SarabunPSK"/>
                <w:sz w:val="32"/>
                <w:szCs w:val="32"/>
              </w:rPr>
            </w:pPr>
            <w:r>
              <w:rPr>
                <w:rFonts w:ascii="TH SarabunPSK" w:hAnsi="TH SarabunPSK" w:cs="TH SarabunPSK"/>
                <w:sz w:val="32"/>
                <w:szCs w:val="32"/>
              </w:rPr>
              <w:t>-</w:t>
            </w:r>
            <w:r w:rsidRPr="000D76BA">
              <w:rPr>
                <w:rFonts w:ascii="TH SarabunPSK" w:hAnsi="TH SarabunPSK" w:cs="TH SarabunPSK"/>
                <w:sz w:val="32"/>
                <w:szCs w:val="32"/>
              </w:rPr>
              <w:t xml:space="preserve"> </w:t>
            </w:r>
            <w:r w:rsidR="00A629D5" w:rsidRPr="0050709A">
              <w:rPr>
                <w:rFonts w:ascii="TH SarabunPSK" w:hAnsi="TH SarabunPSK" w:cs="TH SarabunPSK"/>
                <w:sz w:val="32"/>
                <w:szCs w:val="32"/>
                <w:u w:val="single"/>
              </w:rPr>
              <w:t>GameSystem instance</w:t>
            </w:r>
          </w:p>
        </w:tc>
        <w:tc>
          <w:tcPr>
            <w:tcW w:w="505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C42447" w14:textId="02D5D10F" w:rsidR="00B56A56" w:rsidRDefault="00F52E28" w:rsidP="00B56A56">
            <w:pPr>
              <w:spacing w:after="0" w:line="240" w:lineRule="auto"/>
              <w:rPr>
                <w:rFonts w:ascii="TH SarabunPSK" w:hAnsi="TH SarabunPSK" w:cs="TH SarabunPSK"/>
                <w:sz w:val="32"/>
                <w:szCs w:val="32"/>
              </w:rPr>
            </w:pPr>
            <w:r>
              <w:rPr>
                <w:rFonts w:ascii="TH SarabunPSK" w:hAnsi="TH SarabunPSK" w:cs="TH SarabunPSK"/>
                <w:sz w:val="32"/>
                <w:szCs w:val="32"/>
              </w:rPr>
              <w:t>A static instance of game system this will make sure that</w:t>
            </w:r>
            <w:r w:rsidR="00A35252">
              <w:rPr>
                <w:rFonts w:ascii="TH SarabunPSK" w:hAnsi="TH SarabunPSK" w:cs="TH SarabunPSK"/>
                <w:sz w:val="32"/>
                <w:szCs w:val="32"/>
              </w:rPr>
              <w:t xml:space="preserve"> there is </w:t>
            </w:r>
            <w:r w:rsidR="007D229B">
              <w:rPr>
                <w:rFonts w:ascii="TH SarabunPSK" w:hAnsi="TH SarabunPSK" w:cs="TH SarabunPSK"/>
                <w:sz w:val="32"/>
                <w:szCs w:val="32"/>
              </w:rPr>
              <w:t>only one game system when program is running</w:t>
            </w:r>
            <w:r w:rsidR="00BA644F">
              <w:rPr>
                <w:rFonts w:ascii="TH SarabunPSK" w:hAnsi="TH SarabunPSK" w:cs="TH SarabunPSK"/>
                <w:sz w:val="32"/>
                <w:szCs w:val="32"/>
              </w:rPr>
              <w:t>.</w:t>
            </w:r>
          </w:p>
        </w:tc>
      </w:tr>
    </w:tbl>
    <w:p w14:paraId="508A1367" w14:textId="77777777" w:rsidR="002C5E8D" w:rsidRDefault="002C5E8D" w:rsidP="002C5E8D">
      <w:pPr>
        <w:rPr>
          <w:rFonts w:ascii="TH SarabunPSK" w:eastAsia="Times New Roman" w:hAnsi="TH SarabunPSK" w:cs="TH SarabunPSK"/>
          <w:i/>
          <w:iCs/>
          <w:color w:val="000000"/>
          <w:sz w:val="32"/>
          <w:szCs w:val="32"/>
        </w:rPr>
      </w:pPr>
      <w:r>
        <w:rPr>
          <w:rFonts w:ascii="TH SarabunPSK" w:eastAsia="Times New Roman" w:hAnsi="TH SarabunPSK" w:cs="TH SarabunPSK"/>
          <w:i/>
          <w:iCs/>
          <w:color w:val="000000"/>
          <w:sz w:val="32"/>
          <w:szCs w:val="32"/>
        </w:rPr>
        <w:t>Method</w:t>
      </w:r>
    </w:p>
    <w:tbl>
      <w:tblPr>
        <w:tblW w:w="0" w:type="auto"/>
        <w:tblCellMar>
          <w:top w:w="15" w:type="dxa"/>
          <w:left w:w="15" w:type="dxa"/>
          <w:bottom w:w="15" w:type="dxa"/>
          <w:right w:w="15" w:type="dxa"/>
        </w:tblCellMar>
        <w:tblLook w:val="04A0" w:firstRow="1" w:lastRow="0" w:firstColumn="1" w:lastColumn="0" w:noHBand="0" w:noVBand="1"/>
      </w:tblPr>
      <w:tblGrid>
        <w:gridCol w:w="4007"/>
        <w:gridCol w:w="4999"/>
      </w:tblGrid>
      <w:tr w:rsidR="002C5E8D" w:rsidRPr="00EA3FA0" w14:paraId="1BD3F8AE"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172AC9" w14:textId="77777777" w:rsidR="002C5E8D" w:rsidRPr="00EA3FA0" w:rsidRDefault="002C5E8D"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Name</w:t>
            </w:r>
          </w:p>
        </w:tc>
        <w:tc>
          <w:tcPr>
            <w:tcW w:w="552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D14F16" w14:textId="77777777" w:rsidR="002C5E8D" w:rsidRPr="00EA3FA0" w:rsidRDefault="002C5E8D" w:rsidP="009A0E7A">
            <w:pPr>
              <w:spacing w:after="0" w:line="240" w:lineRule="auto"/>
              <w:rPr>
                <w:rFonts w:ascii="TH SarabunPSK" w:eastAsia="Times New Roman" w:hAnsi="TH SarabunPSK" w:cs="TH SarabunPSK"/>
                <w:sz w:val="32"/>
                <w:szCs w:val="32"/>
              </w:rPr>
            </w:pPr>
            <w:r w:rsidRPr="00EA3FA0">
              <w:rPr>
                <w:rFonts w:ascii="TH SarabunPSK" w:eastAsia="Times New Roman" w:hAnsi="TH SarabunPSK" w:cs="TH SarabunPSK"/>
                <w:b/>
                <w:bCs/>
                <w:color w:val="000000"/>
                <w:sz w:val="32"/>
                <w:szCs w:val="32"/>
              </w:rPr>
              <w:t>Description</w:t>
            </w:r>
          </w:p>
        </w:tc>
      </w:tr>
      <w:tr w:rsidR="002C5E8D" w:rsidRPr="00EA3FA0" w14:paraId="5B43316F"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7DE17" w14:textId="40EE8C13" w:rsidR="002C5E8D" w:rsidRPr="003B21BA" w:rsidRDefault="00B56A56" w:rsidP="009A0E7A">
            <w:pPr>
              <w:spacing w:after="0" w:line="240" w:lineRule="auto"/>
              <w:rPr>
                <w:rFonts w:ascii="TH SarabunPSK" w:hAnsi="TH SarabunPSK" w:cs="TH SarabunPSK"/>
                <w:sz w:val="32"/>
                <w:szCs w:val="32"/>
              </w:rPr>
            </w:pPr>
            <w:r>
              <w:rPr>
                <w:rFonts w:ascii="TH SarabunPSK" w:hAnsi="TH SarabunPSK" w:cs="TH SarabunPSK"/>
                <w:sz w:val="32"/>
                <w:szCs w:val="32"/>
              </w:rPr>
              <w:t>-</w:t>
            </w:r>
            <w:r w:rsidR="002C5E8D" w:rsidRPr="003B21BA">
              <w:rPr>
                <w:rFonts w:ascii="TH SarabunPSK" w:hAnsi="TH SarabunPSK" w:cs="TH SarabunPSK"/>
                <w:sz w:val="32"/>
                <w:szCs w:val="32"/>
              </w:rPr>
              <w:t xml:space="preserve"> </w:t>
            </w:r>
            <w:r w:rsidR="008549A4">
              <w:rPr>
                <w:rFonts w:ascii="TH SarabunPSK" w:hAnsi="TH SarabunPSK" w:cs="TH SarabunPSK"/>
                <w:sz w:val="32"/>
                <w:szCs w:val="32"/>
              </w:rPr>
              <w:t>GameSystem</w:t>
            </w:r>
            <w:r w:rsidR="000E3FD9">
              <w:rPr>
                <w:rFonts w:ascii="TH SarabunPSK" w:hAnsi="TH SarabunPSK" w:cs="TH SarabunPSK"/>
                <w:sz w:val="32"/>
                <w:szCs w:val="32"/>
              </w:rPr>
              <w:t>()</w:t>
            </w:r>
          </w:p>
        </w:tc>
        <w:tc>
          <w:tcPr>
            <w:tcW w:w="55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B6B8D" w14:textId="553831B8" w:rsidR="002C5E8D" w:rsidRDefault="002C5E8D" w:rsidP="009A0E7A">
            <w:pPr>
              <w:spacing w:after="0" w:line="240" w:lineRule="auto"/>
              <w:rPr>
                <w:rFonts w:ascii="TH SarabunPSK" w:hAnsi="TH SarabunPSK" w:cs="TH SarabunPSK"/>
                <w:sz w:val="32"/>
                <w:szCs w:val="32"/>
              </w:rPr>
            </w:pPr>
            <w:r w:rsidRPr="00971CD5">
              <w:rPr>
                <w:rFonts w:ascii="TH SarabunPSK" w:hAnsi="TH SarabunPSK" w:cs="TH SarabunPSK"/>
                <w:sz w:val="32"/>
                <w:szCs w:val="32"/>
              </w:rPr>
              <w:t xml:space="preserve">This is the Constructor. </w:t>
            </w:r>
            <w:r w:rsidR="00EE67A7">
              <w:rPr>
                <w:rFonts w:ascii="TH SarabunPSK" w:hAnsi="TH SarabunPSK" w:cs="TH SarabunPSK"/>
                <w:sz w:val="32"/>
                <w:szCs w:val="32"/>
              </w:rPr>
              <w:br/>
            </w:r>
            <w:r w:rsidR="00A23EE1">
              <w:rPr>
                <w:rFonts w:ascii="TH SarabunPSK" w:hAnsi="TH SarabunPSK" w:cs="TH SarabunPSK"/>
                <w:sz w:val="32"/>
                <w:szCs w:val="32"/>
              </w:rPr>
              <w:t xml:space="preserve">Initialize the </w:t>
            </w:r>
            <w:r w:rsidR="008549A4">
              <w:rPr>
                <w:rFonts w:ascii="TH SarabunPSK" w:hAnsi="TH SarabunPSK" w:cs="TH SarabunPSK"/>
                <w:sz w:val="32"/>
                <w:szCs w:val="32"/>
              </w:rPr>
              <w:t>Piece</w:t>
            </w:r>
            <w:r w:rsidR="00A23EE1" w:rsidRPr="00A23EE1">
              <w:rPr>
                <w:rFonts w:ascii="TH SarabunPSK" w:hAnsi="TH SarabunPSK" w:cs="TH SarabunPSK"/>
                <w:sz w:val="32"/>
                <w:szCs w:val="32"/>
              </w:rPr>
              <w:t xml:space="preserve"> ArrayList</w:t>
            </w:r>
            <w:r w:rsidR="008549A4">
              <w:rPr>
                <w:rFonts w:ascii="TH SarabunPSK" w:hAnsi="TH SarabunPSK" w:cs="TH SarabunPSK"/>
                <w:sz w:val="32"/>
                <w:szCs w:val="32"/>
              </w:rPr>
              <w:t>s and all pieces</w:t>
            </w:r>
            <w:r w:rsidR="00A23EE1" w:rsidRPr="00A23EE1">
              <w:rPr>
                <w:rFonts w:ascii="TH SarabunPSK" w:hAnsi="TH SarabunPSK" w:cs="TH SarabunPSK"/>
                <w:sz w:val="32"/>
                <w:szCs w:val="32"/>
              </w:rPr>
              <w:t>.</w:t>
            </w:r>
          </w:p>
          <w:p w14:paraId="076F0A28" w14:textId="73E4060C" w:rsidR="00623658" w:rsidRDefault="008549A4" w:rsidP="009A0E7A">
            <w:pPr>
              <w:spacing w:after="0" w:line="240" w:lineRule="auto"/>
              <w:rPr>
                <w:rFonts w:ascii="TH SarabunPSK" w:hAnsi="TH SarabunPSK" w:cs="TH SarabunPSK"/>
                <w:sz w:val="32"/>
                <w:szCs w:val="32"/>
                <w:cs/>
              </w:rPr>
            </w:pPr>
            <w:r>
              <w:rPr>
                <w:rFonts w:ascii="TH SarabunPSK" w:hAnsi="TH SarabunPSK" w:cs="TH SarabunPSK"/>
                <w:sz w:val="32"/>
                <w:szCs w:val="32"/>
              </w:rPr>
              <w:t xml:space="preserve">Add all the pieces to its </w:t>
            </w:r>
            <w:r w:rsidRPr="00A23EE1">
              <w:rPr>
                <w:rFonts w:ascii="TH SarabunPSK" w:hAnsi="TH SarabunPSK" w:cs="TH SarabunPSK"/>
                <w:sz w:val="32"/>
                <w:szCs w:val="32"/>
              </w:rPr>
              <w:t>ArrayList</w:t>
            </w:r>
            <w:r>
              <w:rPr>
                <w:rFonts w:ascii="TH SarabunPSK" w:hAnsi="TH SarabunPSK" w:cs="TH SarabunPSK"/>
                <w:sz w:val="32"/>
                <w:szCs w:val="32"/>
              </w:rPr>
              <w:t>.</w:t>
            </w:r>
          </w:p>
          <w:p w14:paraId="12AB936B" w14:textId="5FFAF806" w:rsidR="008549A4" w:rsidRPr="00EE67A7" w:rsidRDefault="008549A4" w:rsidP="009A0E7A">
            <w:pPr>
              <w:spacing w:after="0" w:line="240" w:lineRule="auto"/>
              <w:rPr>
                <w:rFonts w:ascii="TH SarabunPSK" w:hAnsi="TH SarabunPSK" w:cs="TH SarabunPSK"/>
                <w:sz w:val="32"/>
                <w:szCs w:val="32"/>
                <w:lang w:eastAsia="ja-JP"/>
              </w:rPr>
            </w:pPr>
            <w:r>
              <w:rPr>
                <w:rFonts w:ascii="TH SarabunPSK" w:hAnsi="TH SarabunPSK" w:cs="TH SarabunPSK"/>
                <w:sz w:val="32"/>
                <w:szCs w:val="32"/>
              </w:rPr>
              <w:t>Set game</w:t>
            </w:r>
            <w:r w:rsidR="00FD4AF5">
              <w:rPr>
                <w:rFonts w:ascii="TH SarabunPSK" w:hAnsi="TH SarabunPSK" w:cs="TH SarabunPSK"/>
                <w:sz w:val="32"/>
                <w:szCs w:val="32"/>
              </w:rPr>
              <w:t>E</w:t>
            </w:r>
            <w:r>
              <w:rPr>
                <w:rFonts w:ascii="TH SarabunPSK" w:hAnsi="TH SarabunPSK" w:cs="TH SarabunPSK"/>
                <w:sz w:val="32"/>
                <w:szCs w:val="32"/>
              </w:rPr>
              <w:t>nd</w:t>
            </w:r>
            <w:r w:rsidR="00FD4AF5">
              <w:rPr>
                <w:rFonts w:ascii="TH SarabunPSK" w:hAnsi="TH SarabunPSK" w:cs="TH SarabunPSK"/>
                <w:sz w:val="32"/>
                <w:szCs w:val="32"/>
              </w:rPr>
              <w:t xml:space="preserve"> to false</w:t>
            </w:r>
            <w:r w:rsidR="00FD4AF5">
              <w:rPr>
                <w:rFonts w:ascii="TH SarabunPSK" w:hAnsi="TH SarabunPSK" w:cs="TH SarabunPSK" w:hint="eastAsia"/>
                <w:sz w:val="32"/>
                <w:szCs w:val="32"/>
                <w:lang w:eastAsia="ja-JP"/>
              </w:rPr>
              <w:t>.</w:t>
            </w:r>
          </w:p>
        </w:tc>
      </w:tr>
      <w:tr w:rsidR="002C5E8D" w:rsidRPr="00EA3FA0" w14:paraId="731B22BA"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C46B1" w14:textId="76682B7B" w:rsidR="002C5E8D" w:rsidRDefault="002C5E8D" w:rsidP="009A0E7A">
            <w:pPr>
              <w:spacing w:after="0" w:line="240" w:lineRule="auto"/>
              <w:rPr>
                <w:rFonts w:ascii="TH SarabunPSK" w:hAnsi="TH SarabunPSK" w:cs="TH SarabunPSK"/>
                <w:sz w:val="32"/>
                <w:szCs w:val="32"/>
              </w:rPr>
            </w:pPr>
            <w:r>
              <w:rPr>
                <w:rFonts w:ascii="TH SarabunPSK" w:hAnsi="TH SarabunPSK" w:cs="TH SarabunPSK"/>
                <w:sz w:val="32"/>
                <w:szCs w:val="32"/>
              </w:rPr>
              <w:t xml:space="preserve">+ </w:t>
            </w:r>
            <w:r w:rsidR="00FD4AF5">
              <w:rPr>
                <w:rFonts w:ascii="TH SarabunPSK" w:hAnsi="TH SarabunPSK" w:cs="TH SarabunPSK"/>
                <w:sz w:val="32"/>
                <w:szCs w:val="32"/>
              </w:rPr>
              <w:t xml:space="preserve">void </w:t>
            </w:r>
            <w:r w:rsidR="00FD4AF5" w:rsidRPr="00FD4AF5">
              <w:rPr>
                <w:rFonts w:ascii="TH SarabunPSK" w:hAnsi="TH SarabunPSK" w:cs="TH SarabunPSK"/>
                <w:sz w:val="32"/>
                <w:szCs w:val="32"/>
              </w:rPr>
              <w:t>printBoardStatus(</w:t>
            </w:r>
            <w:r w:rsidR="00F21AA8" w:rsidRPr="00F21AA8">
              <w:rPr>
                <w:rFonts w:ascii="TH SarabunPSK" w:hAnsi="TH SarabunPSK" w:cs="TH SarabunPSK"/>
                <w:sz w:val="32"/>
                <w:szCs w:val="32"/>
              </w:rPr>
              <w:t>ArrayList&lt;BaseUnit&gt; allPieces</w:t>
            </w:r>
            <w:r w:rsidR="00FD4AF5" w:rsidRPr="00FD4AF5">
              <w:rPr>
                <w:rFonts w:ascii="TH SarabunPSK" w:hAnsi="TH SarabunPSK" w:cs="TH SarabunPSK"/>
                <w:sz w:val="32"/>
                <w:szCs w:val="32"/>
              </w:rPr>
              <w:t>)</w:t>
            </w:r>
          </w:p>
        </w:tc>
        <w:tc>
          <w:tcPr>
            <w:tcW w:w="55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05A75" w14:textId="70AD69A6" w:rsidR="002C5E8D" w:rsidRPr="00971CD5" w:rsidRDefault="00FD4AF5" w:rsidP="00A23EE1">
            <w:pPr>
              <w:spacing w:after="0" w:line="240" w:lineRule="auto"/>
              <w:rPr>
                <w:rFonts w:ascii="TH SarabunPSK" w:hAnsi="TH SarabunPSK" w:cs="TH SarabunPSK"/>
                <w:sz w:val="32"/>
                <w:szCs w:val="32"/>
              </w:rPr>
            </w:pPr>
            <w:r>
              <w:rPr>
                <w:rFonts w:ascii="TH SarabunPSK" w:hAnsi="TH SarabunPSK" w:cs="TH SarabunPSK"/>
                <w:sz w:val="32"/>
                <w:szCs w:val="32"/>
              </w:rPr>
              <w:t>Print all pieces’ names and position</w:t>
            </w:r>
            <w:r w:rsidR="00F21AA8">
              <w:rPr>
                <w:rFonts w:ascii="TH SarabunPSK" w:hAnsi="TH SarabunPSK" w:cs="TH SarabunPSK"/>
                <w:sz w:val="32"/>
                <w:szCs w:val="32"/>
              </w:rPr>
              <w:t xml:space="preserve"> in allPieces</w:t>
            </w:r>
          </w:p>
        </w:tc>
      </w:tr>
      <w:tr w:rsidR="00740807" w:rsidRPr="00EA3FA0" w14:paraId="444E0385"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EEAFC3" w14:textId="2C1460C4" w:rsidR="00740807" w:rsidRDefault="00740807" w:rsidP="009A0E7A">
            <w:pPr>
              <w:spacing w:after="0" w:line="240" w:lineRule="auto"/>
              <w:rPr>
                <w:rFonts w:ascii="TH SarabunPSK" w:hAnsi="TH SarabunPSK" w:cs="TH SarabunPSK"/>
                <w:sz w:val="32"/>
                <w:szCs w:val="32"/>
              </w:rPr>
            </w:pPr>
            <w:r>
              <w:rPr>
                <w:rFonts w:ascii="TH SarabunPSK" w:hAnsi="TH SarabunPSK" w:cs="TH SarabunPSK"/>
                <w:sz w:val="32"/>
                <w:szCs w:val="32"/>
              </w:rPr>
              <w:t xml:space="preserve">+ boolean </w:t>
            </w:r>
            <w:r w:rsidR="00767C7F" w:rsidRPr="00767C7F">
              <w:rPr>
                <w:rFonts w:ascii="TH SarabunPSK" w:hAnsi="TH SarabunPSK" w:cs="TH SarabunPSK"/>
                <w:sz w:val="32"/>
                <w:szCs w:val="32"/>
              </w:rPr>
              <w:t>removeDeadPieces(ArrayList&lt;BaseUnit&gt; allPieces)</w:t>
            </w:r>
          </w:p>
        </w:tc>
        <w:tc>
          <w:tcPr>
            <w:tcW w:w="55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CA592" w14:textId="1109DB1F" w:rsidR="00767C7F" w:rsidRDefault="0067610F" w:rsidP="00767C7F">
            <w:pPr>
              <w:spacing w:after="0" w:line="240" w:lineRule="auto"/>
              <w:rPr>
                <w:rFonts w:ascii="TH SarabunPSK" w:hAnsi="TH SarabunPSK" w:cs="TH SarabunPSK"/>
                <w:sz w:val="32"/>
                <w:szCs w:val="32"/>
              </w:rPr>
            </w:pPr>
            <w:r>
              <w:rPr>
                <w:rFonts w:ascii="TH SarabunPSK" w:hAnsi="TH SarabunPSK" w:cs="TH SarabunPSK"/>
                <w:sz w:val="32"/>
                <w:szCs w:val="32"/>
              </w:rPr>
              <w:t>Remove all pieces</w:t>
            </w:r>
            <w:r w:rsidR="00767C7F">
              <w:rPr>
                <w:rFonts w:ascii="TH SarabunPSK" w:hAnsi="TH SarabunPSK" w:cs="TH SarabunPSK"/>
                <w:sz w:val="32"/>
                <w:szCs w:val="32"/>
              </w:rPr>
              <w:t xml:space="preserve"> with 0 or below hp</w:t>
            </w:r>
            <w:r>
              <w:rPr>
                <w:rFonts w:ascii="TH SarabunPSK" w:hAnsi="TH SarabunPSK" w:cs="TH SarabunPSK"/>
                <w:sz w:val="32"/>
                <w:szCs w:val="32"/>
              </w:rPr>
              <w:t xml:space="preserve"> in</w:t>
            </w:r>
            <w:r w:rsidR="00767C7F">
              <w:rPr>
                <w:rFonts w:ascii="TH SarabunPSK" w:hAnsi="TH SarabunPSK" w:cs="TH SarabunPSK"/>
                <w:sz w:val="32"/>
                <w:szCs w:val="32"/>
              </w:rPr>
              <w:t xml:space="preserve"> allPieces</w:t>
            </w:r>
            <w:r>
              <w:rPr>
                <w:rFonts w:ascii="TH SarabunPSK" w:hAnsi="TH SarabunPSK" w:cs="TH SarabunPSK"/>
                <w:sz w:val="32"/>
                <w:szCs w:val="32"/>
              </w:rPr>
              <w:t xml:space="preserve"> </w:t>
            </w:r>
          </w:p>
          <w:p w14:paraId="12D9B052" w14:textId="24D11AFE" w:rsidR="0067610F" w:rsidRDefault="0067610F" w:rsidP="00A23EE1">
            <w:pPr>
              <w:spacing w:after="0" w:line="240" w:lineRule="auto"/>
              <w:rPr>
                <w:rFonts w:ascii="TH SarabunPSK" w:hAnsi="TH SarabunPSK" w:cs="TH SarabunPSK"/>
                <w:sz w:val="32"/>
                <w:szCs w:val="32"/>
              </w:rPr>
            </w:pPr>
          </w:p>
        </w:tc>
      </w:tr>
      <w:tr w:rsidR="00705FD2" w:rsidRPr="00EA3FA0" w14:paraId="36C6DDCB"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5B2B9" w14:textId="728D94B8" w:rsidR="00705FD2" w:rsidRDefault="00705FD2" w:rsidP="009A0E7A">
            <w:pPr>
              <w:spacing w:after="0" w:line="240" w:lineRule="auto"/>
              <w:rPr>
                <w:rFonts w:ascii="TH SarabunPSK" w:hAnsi="TH SarabunPSK" w:cs="TH SarabunPSK"/>
                <w:sz w:val="32"/>
                <w:szCs w:val="32"/>
              </w:rPr>
            </w:pPr>
            <w:r>
              <w:rPr>
                <w:rFonts w:ascii="TH SarabunPSK" w:hAnsi="TH SarabunPSK" w:cs="TH SarabunPSK"/>
                <w:sz w:val="32"/>
                <w:szCs w:val="32"/>
              </w:rPr>
              <w:t xml:space="preserve">+ </w:t>
            </w:r>
            <w:r w:rsidR="002A0162">
              <w:rPr>
                <w:rFonts w:ascii="TH SarabunPSK" w:hAnsi="TH SarabunPSK" w:cs="TH SarabunPSK"/>
                <w:sz w:val="32"/>
                <w:szCs w:val="32"/>
              </w:rPr>
              <w:t>BaseUnit</w:t>
            </w:r>
            <w:r w:rsidR="00FD4AF5">
              <w:rPr>
                <w:rFonts w:ascii="TH SarabunPSK" w:hAnsi="TH SarabunPSK" w:cs="TH SarabunPSK"/>
                <w:sz w:val="32"/>
                <w:szCs w:val="32"/>
              </w:rPr>
              <w:t xml:space="preserve"> </w:t>
            </w:r>
            <w:r w:rsidR="002A0162" w:rsidRPr="002A0162">
              <w:rPr>
                <w:rFonts w:ascii="TH SarabunPSK" w:hAnsi="TH SarabunPSK" w:cs="TH SarabunPSK"/>
                <w:sz w:val="32"/>
                <w:szCs w:val="32"/>
              </w:rPr>
              <w:t>promote(</w:t>
            </w:r>
            <w:del w:id="38" w:author="Amornpong Trakarnkulpant" w:date="2022-02-01T12:40:00Z">
              <w:r w:rsidR="002A0162" w:rsidRPr="002A0162" w:rsidDel="003E20A7">
                <w:rPr>
                  <w:rFonts w:ascii="TH SarabunPSK" w:hAnsi="TH SarabunPSK" w:cs="TH SarabunPSK"/>
                  <w:sz w:val="32"/>
                  <w:szCs w:val="32"/>
                </w:rPr>
                <w:delText>boolean isWhite,int unitNum</w:delText>
              </w:r>
            </w:del>
            <w:ins w:id="39" w:author="Amornpong Trakarnkulpant" w:date="2022-02-01T12:40:00Z">
              <w:r w:rsidR="003E20A7">
                <w:rPr>
                  <w:rFonts w:ascii="TH SarabunPSK" w:hAnsi="TH SarabunPSK" w:cs="TH SarabunPSK"/>
                  <w:sz w:val="32"/>
                  <w:szCs w:val="32"/>
                </w:rPr>
                <w:t>BaseUnit baseUnit</w:t>
              </w:r>
            </w:ins>
            <w:r w:rsidR="002A0162" w:rsidRPr="002A0162">
              <w:rPr>
                <w:rFonts w:ascii="TH SarabunPSK" w:hAnsi="TH SarabunPSK" w:cs="TH SarabunPSK"/>
                <w:sz w:val="32"/>
                <w:szCs w:val="32"/>
              </w:rPr>
              <w:t>,int choice)</w:t>
            </w:r>
          </w:p>
        </w:tc>
        <w:tc>
          <w:tcPr>
            <w:tcW w:w="55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547454" w14:textId="083863AC" w:rsidR="00EE67A7" w:rsidRDefault="00EE67A7" w:rsidP="00A23EE1">
            <w:pPr>
              <w:spacing w:after="0" w:line="240" w:lineRule="auto"/>
              <w:rPr>
                <w:rFonts w:ascii="TH SarabunPSK" w:eastAsia="Times New Roman" w:hAnsi="TH SarabunPSK" w:cs="TH SarabunPSK"/>
                <w:b/>
                <w:bCs/>
                <w:color w:val="FF0000"/>
                <w:sz w:val="32"/>
                <w:szCs w:val="32"/>
              </w:rPr>
            </w:pPr>
            <w:r w:rsidRPr="007B39B8">
              <w:rPr>
                <w:rFonts w:ascii="TH SarabunPSK" w:eastAsia="Times New Roman" w:hAnsi="TH SarabunPSK" w:cs="TH SarabunPSK" w:hint="cs"/>
                <w:b/>
                <w:bCs/>
                <w:color w:val="FF0000"/>
                <w:sz w:val="32"/>
                <w:szCs w:val="32"/>
                <w:highlight w:val="yellow"/>
              </w:rPr>
              <w:t xml:space="preserve">/* </w:t>
            </w:r>
            <w:r>
              <w:rPr>
                <w:rFonts w:ascii="TH SarabunPSK" w:eastAsia="Times New Roman" w:hAnsi="TH SarabunPSK" w:cs="TH SarabunPSK"/>
                <w:b/>
                <w:bCs/>
                <w:color w:val="FF0000"/>
                <w:sz w:val="32"/>
                <w:szCs w:val="32"/>
                <w:highlight w:val="yellow"/>
              </w:rPr>
              <w:t>FILL CODES</w:t>
            </w:r>
            <w:r w:rsidRPr="007B39B8">
              <w:rPr>
                <w:rFonts w:ascii="TH SarabunPSK" w:eastAsia="Times New Roman" w:hAnsi="TH SarabunPSK" w:cs="TH SarabunPSK" w:hint="cs"/>
                <w:b/>
                <w:bCs/>
                <w:color w:val="FF0000"/>
                <w:sz w:val="32"/>
                <w:szCs w:val="32"/>
                <w:highlight w:val="yellow"/>
              </w:rPr>
              <w:t xml:space="preserve"> */</w:t>
            </w:r>
          </w:p>
          <w:p w14:paraId="454E8F8D" w14:textId="478386EC" w:rsidR="00192FE1" w:rsidRPr="00900822" w:rsidDel="007B6725" w:rsidRDefault="00192FE1" w:rsidP="00A23EE1">
            <w:pPr>
              <w:spacing w:after="0" w:line="240" w:lineRule="auto"/>
              <w:rPr>
                <w:del w:id="40" w:author="Amornpong Trakarnkulpant" w:date="2022-02-01T12:41:00Z"/>
                <w:rFonts w:ascii="TH SarabunPSK" w:eastAsia="Times New Roman" w:hAnsi="TH SarabunPSK" w:cs="TH SarabunPSK"/>
                <w:sz w:val="32"/>
                <w:szCs w:val="32"/>
              </w:rPr>
            </w:pPr>
            <w:r>
              <w:rPr>
                <w:rFonts w:ascii="TH SarabunPSK" w:eastAsia="Times New Roman" w:hAnsi="TH SarabunPSK" w:cs="TH SarabunPSK"/>
                <w:sz w:val="32"/>
                <w:szCs w:val="32"/>
              </w:rPr>
              <w:t xml:space="preserve">This method is for </w:t>
            </w:r>
            <w:r w:rsidR="002A0162">
              <w:rPr>
                <w:rFonts w:ascii="TH SarabunPSK" w:eastAsia="Times New Roman" w:hAnsi="TH SarabunPSK" w:cs="TH SarabunPSK"/>
                <w:sz w:val="32"/>
                <w:szCs w:val="32"/>
              </w:rPr>
              <w:t>promoting unit</w:t>
            </w:r>
            <w:r w:rsidR="00472141">
              <w:rPr>
                <w:rFonts w:ascii="TH SarabunPSK" w:eastAsia="Times New Roman" w:hAnsi="TH SarabunPSK" w:cs="TH SarabunPSK"/>
                <w:sz w:val="32"/>
                <w:szCs w:val="32"/>
              </w:rPr>
              <w:t xml:space="preserve"> </w:t>
            </w:r>
          </w:p>
          <w:p w14:paraId="065C8651" w14:textId="33F0024B" w:rsidR="00015024" w:rsidDel="00D365F2" w:rsidRDefault="00015024" w:rsidP="00A23EE1">
            <w:pPr>
              <w:spacing w:after="0" w:line="240" w:lineRule="auto"/>
              <w:rPr>
                <w:del w:id="41" w:author="Amornpong Trakarnkulpant" w:date="2022-02-01T12:40:00Z"/>
                <w:rFonts w:ascii="TH SarabunPSK" w:eastAsia="Times New Roman" w:hAnsi="TH SarabunPSK" w:cs="TH SarabunPSK"/>
                <w:sz w:val="32"/>
                <w:szCs w:val="32"/>
              </w:rPr>
            </w:pPr>
            <w:del w:id="42" w:author="Amornpong Trakarnkulpant" w:date="2022-02-01T12:40:00Z">
              <w:r w:rsidRPr="00900822" w:rsidDel="00D365F2">
                <w:rPr>
                  <w:rFonts w:ascii="TH SarabunPSK" w:eastAsia="Times New Roman" w:hAnsi="TH SarabunPSK" w:cs="TH SarabunPSK"/>
                  <w:sz w:val="32"/>
                  <w:szCs w:val="32"/>
                </w:rPr>
                <w:delText xml:space="preserve">First, this method </w:delText>
              </w:r>
              <w:r w:rsidR="007C51E3" w:rsidDel="00D365F2">
                <w:rPr>
                  <w:rFonts w:ascii="TH SarabunPSK" w:eastAsia="Times New Roman" w:hAnsi="TH SarabunPSK" w:cs="TH SarabunPSK"/>
                  <w:sz w:val="32"/>
                  <w:szCs w:val="32"/>
                </w:rPr>
                <w:delText xml:space="preserve">will create </w:delText>
              </w:r>
              <w:r w:rsidR="003B36B8" w:rsidDel="00D365F2">
                <w:rPr>
                  <w:rFonts w:ascii="TH SarabunPSK" w:eastAsia="Times New Roman" w:hAnsi="TH SarabunPSK" w:cs="TH SarabunPSK"/>
                  <w:sz w:val="32"/>
                  <w:szCs w:val="32"/>
                </w:rPr>
                <w:delText xml:space="preserve">a base unit and assign </w:delText>
              </w:r>
              <w:r w:rsidR="00DF756B" w:rsidDel="00D365F2">
                <w:rPr>
                  <w:rFonts w:ascii="TH SarabunPSK" w:eastAsia="Times New Roman" w:hAnsi="TH SarabunPSK" w:cs="TH SarabunPSK"/>
                  <w:sz w:val="32"/>
                  <w:szCs w:val="32"/>
                </w:rPr>
                <w:delText xml:space="preserve">the piece contained in </w:delText>
              </w:r>
              <w:r w:rsidR="00DF756B" w:rsidRPr="00F76323" w:rsidDel="00D365F2">
                <w:rPr>
                  <w:rFonts w:ascii="TH SarabunPSK" w:hAnsi="TH SarabunPSK" w:cs="TH SarabunPSK"/>
                  <w:sz w:val="32"/>
                  <w:szCs w:val="32"/>
                </w:rPr>
                <w:delText>allWhitePieces</w:delText>
              </w:r>
              <w:r w:rsidR="00DF756B" w:rsidDel="00D365F2">
                <w:rPr>
                  <w:rFonts w:ascii="TH SarabunPSK" w:hAnsi="TH SarabunPSK" w:cs="TH SarabunPSK"/>
                  <w:sz w:val="32"/>
                  <w:szCs w:val="32"/>
                </w:rPr>
                <w:delText xml:space="preserve"> or </w:delText>
              </w:r>
              <w:r w:rsidR="00DF756B" w:rsidRPr="00F76323" w:rsidDel="00D365F2">
                <w:rPr>
                  <w:rFonts w:ascii="TH SarabunPSK" w:hAnsi="TH SarabunPSK" w:cs="TH SarabunPSK"/>
                  <w:sz w:val="32"/>
                  <w:szCs w:val="32"/>
                </w:rPr>
                <w:delText>all</w:delText>
              </w:r>
              <w:r w:rsidR="00DF756B" w:rsidDel="00D365F2">
                <w:rPr>
                  <w:rFonts w:ascii="TH SarabunPSK" w:hAnsi="TH SarabunPSK" w:cs="TH SarabunPSK" w:hint="eastAsia"/>
                  <w:sz w:val="32"/>
                  <w:szCs w:val="32"/>
                  <w:lang w:eastAsia="ja-JP"/>
                </w:rPr>
                <w:delText>Red</w:delText>
              </w:r>
              <w:r w:rsidR="00DF756B" w:rsidRPr="00F76323" w:rsidDel="00D365F2">
                <w:rPr>
                  <w:rFonts w:ascii="TH SarabunPSK" w:hAnsi="TH SarabunPSK" w:cs="TH SarabunPSK"/>
                  <w:sz w:val="32"/>
                  <w:szCs w:val="32"/>
                </w:rPr>
                <w:delText>Pieces</w:delText>
              </w:r>
              <w:r w:rsidR="003B36B8" w:rsidDel="00D365F2">
                <w:rPr>
                  <w:rFonts w:ascii="TH SarabunPSK" w:eastAsia="Times New Roman" w:hAnsi="TH SarabunPSK" w:cs="TH SarabunPSK"/>
                  <w:sz w:val="32"/>
                  <w:szCs w:val="32"/>
                </w:rPr>
                <w:delText xml:space="preserve"> to it by </w:delText>
              </w:r>
              <w:r w:rsidR="007D234C" w:rsidDel="00D365F2">
                <w:rPr>
                  <w:rFonts w:ascii="TH SarabunPSK" w:eastAsia="Times New Roman" w:hAnsi="TH SarabunPSK" w:cs="TH SarabunPSK"/>
                  <w:sz w:val="32"/>
                  <w:szCs w:val="32"/>
                </w:rPr>
                <w:delText>a color and unit number</w:delText>
              </w:r>
              <w:r w:rsidDel="00D365F2">
                <w:rPr>
                  <w:rFonts w:ascii="TH SarabunPSK" w:eastAsia="Times New Roman" w:hAnsi="TH SarabunPSK" w:cs="TH SarabunPSK"/>
                  <w:sz w:val="32"/>
                  <w:szCs w:val="32"/>
                </w:rPr>
                <w:delText>.</w:delText>
              </w:r>
            </w:del>
          </w:p>
          <w:p w14:paraId="68DA571E" w14:textId="77777777" w:rsidR="00015024" w:rsidRPr="00192FE1" w:rsidRDefault="00015024" w:rsidP="00A23EE1">
            <w:pPr>
              <w:spacing w:after="0" w:line="240" w:lineRule="auto"/>
              <w:rPr>
                <w:rFonts w:ascii="TH SarabunPSK" w:eastAsia="Times New Roman" w:hAnsi="TH SarabunPSK" w:cs="TH SarabunPSK"/>
                <w:sz w:val="32"/>
                <w:szCs w:val="32"/>
              </w:rPr>
            </w:pPr>
          </w:p>
          <w:p w14:paraId="679AF477" w14:textId="1049797E" w:rsidR="00192FE1" w:rsidRPr="00EE67A7" w:rsidRDefault="002341D1" w:rsidP="00A23EE1">
            <w:pPr>
              <w:spacing w:after="0" w:line="240" w:lineRule="auto"/>
              <w:rPr>
                <w:rFonts w:ascii="TH SarabunPSK" w:eastAsia="Times New Roman" w:hAnsi="TH SarabunPSK" w:cs="TH SarabunPSK"/>
                <w:sz w:val="32"/>
                <w:szCs w:val="32"/>
              </w:rPr>
            </w:pPr>
            <w:del w:id="43" w:author="Amornpong Trakarnkulpant" w:date="2022-02-01T12:41:00Z">
              <w:r w:rsidDel="007B6725">
                <w:rPr>
                  <w:rFonts w:ascii="TH SarabunPSK" w:eastAsia="Times New Roman" w:hAnsi="TH SarabunPSK" w:cs="TH SarabunPSK"/>
                  <w:sz w:val="32"/>
                  <w:szCs w:val="32"/>
                </w:rPr>
                <w:delText>Then create</w:delText>
              </w:r>
            </w:del>
            <w:ins w:id="44" w:author="Amornpong Trakarnkulpant" w:date="2022-02-01T12:41:00Z">
              <w:r w:rsidR="007B6725">
                <w:rPr>
                  <w:rFonts w:ascii="TH SarabunPSK" w:eastAsia="Times New Roman" w:hAnsi="TH SarabunPSK" w:cs="TH SarabunPSK"/>
                  <w:sz w:val="32"/>
                  <w:szCs w:val="32"/>
                </w:rPr>
                <w:t>Return</w:t>
              </w:r>
            </w:ins>
            <w:ins w:id="45" w:author="Amornpong Trakarnkulpant" w:date="2022-02-01T12:42:00Z">
              <w:r w:rsidR="00927A03">
                <w:rPr>
                  <w:rFonts w:ascii="TH SarabunPSK" w:eastAsia="Times New Roman" w:hAnsi="TH SarabunPSK" w:cs="TH SarabunPSK"/>
                  <w:sz w:val="32"/>
                  <w:szCs w:val="32"/>
                </w:rPr>
                <w:t xml:space="preserve"> a</w:t>
              </w:r>
            </w:ins>
            <w:r>
              <w:rPr>
                <w:rFonts w:ascii="TH SarabunPSK" w:eastAsia="Times New Roman" w:hAnsi="TH SarabunPSK" w:cs="TH SarabunPSK"/>
                <w:sz w:val="32"/>
                <w:szCs w:val="32"/>
              </w:rPr>
              <w:t xml:space="preserve"> new</w:t>
            </w:r>
            <w:del w:id="46" w:author="Amornpong Trakarnkulpant" w:date="2022-02-01T12:42:00Z">
              <w:r w:rsidDel="001E498C">
                <w:rPr>
                  <w:rFonts w:ascii="TH SarabunPSK" w:eastAsia="Times New Roman" w:hAnsi="TH SarabunPSK" w:cs="TH SarabunPSK"/>
                  <w:sz w:val="32"/>
                  <w:szCs w:val="32"/>
                </w:rPr>
                <w:delText xml:space="preserve"> type of</w:delText>
              </w:r>
            </w:del>
            <w:r>
              <w:rPr>
                <w:rFonts w:ascii="TH SarabunPSK" w:eastAsia="Times New Roman" w:hAnsi="TH SarabunPSK" w:cs="TH SarabunPSK"/>
                <w:sz w:val="32"/>
                <w:szCs w:val="32"/>
              </w:rPr>
              <w:t xml:space="preserve"> unit</w:t>
            </w:r>
            <w:ins w:id="47" w:author="Amornpong Trakarnkulpant" w:date="2022-02-01T12:42:00Z">
              <w:r w:rsidR="009F2668">
                <w:rPr>
                  <w:rFonts w:ascii="TH SarabunPSK" w:eastAsia="Times New Roman" w:hAnsi="TH SarabunPSK" w:cs="TH SarabunPSK"/>
                  <w:sz w:val="32"/>
                  <w:szCs w:val="32"/>
                </w:rPr>
                <w:t xml:space="preserve"> </w:t>
              </w:r>
              <w:del w:id="48" w:author="Vishnu Kotrajaras" w:date="2022-02-03T23:20:00Z">
                <w:r w:rsidR="009F2668" w:rsidDel="00527489">
                  <w:rPr>
                    <w:rFonts w:ascii="TH SarabunPSK" w:eastAsia="Times New Roman" w:hAnsi="TH SarabunPSK" w:cs="TH SarabunPSK"/>
                    <w:sz w:val="32"/>
                    <w:szCs w:val="32"/>
                  </w:rPr>
                  <w:delText>which</w:delText>
                </w:r>
              </w:del>
            </w:ins>
            <w:ins w:id="49" w:author="Vishnu Kotrajaras" w:date="2022-02-03T23:20:00Z">
              <w:r w:rsidR="00527489">
                <w:rPr>
                  <w:rFonts w:ascii="TH SarabunPSK" w:eastAsia="Times New Roman" w:hAnsi="TH SarabunPSK" w:cs="TH SarabunPSK"/>
                  <w:sz w:val="32"/>
                  <w:szCs w:val="32"/>
                </w:rPr>
                <w:t>whose</w:t>
              </w:r>
            </w:ins>
            <w:ins w:id="50" w:author="Amornpong Trakarnkulpant" w:date="2022-02-01T12:42:00Z">
              <w:r w:rsidR="009F2668">
                <w:rPr>
                  <w:rFonts w:ascii="TH SarabunPSK" w:eastAsia="Times New Roman" w:hAnsi="TH SarabunPSK" w:cs="TH SarabunPSK"/>
                  <w:sz w:val="32"/>
                  <w:szCs w:val="32"/>
                </w:rPr>
                <w:t xml:space="preserve"> type</w:t>
              </w:r>
            </w:ins>
            <w:ins w:id="51" w:author="Amornpong Trakarnkulpant" w:date="2022-02-01T12:43:00Z">
              <w:r w:rsidR="00CC48CE">
                <w:rPr>
                  <w:rFonts w:ascii="TH SarabunPSK" w:eastAsia="Times New Roman" w:hAnsi="TH SarabunPSK" w:cs="TH SarabunPSK"/>
                  <w:sz w:val="32"/>
                  <w:szCs w:val="32"/>
                </w:rPr>
                <w:t xml:space="preserve"> </w:t>
              </w:r>
              <w:r w:rsidR="00A46047">
                <w:rPr>
                  <w:rFonts w:ascii="TH SarabunPSK" w:eastAsia="Times New Roman" w:hAnsi="TH SarabunPSK" w:cs="TH SarabunPSK"/>
                  <w:sz w:val="32"/>
                  <w:szCs w:val="32"/>
                </w:rPr>
                <w:t xml:space="preserve">follows </w:t>
              </w:r>
            </w:ins>
            <w:del w:id="52" w:author="Amornpong Trakarnkulpant" w:date="2022-02-01T12:43:00Z">
              <w:r w:rsidR="000F7389" w:rsidDel="00A46047">
                <w:rPr>
                  <w:rFonts w:ascii="TH SarabunPSK" w:eastAsia="Times New Roman" w:hAnsi="TH SarabunPSK" w:cs="TH SarabunPSK"/>
                  <w:sz w:val="32"/>
                  <w:szCs w:val="32"/>
                </w:rPr>
                <w:delText xml:space="preserve"> by</w:delText>
              </w:r>
            </w:del>
            <w:ins w:id="53" w:author="Amornpong Trakarnkulpant" w:date="2022-02-01T12:42:00Z">
              <w:r w:rsidR="001C127E">
                <w:rPr>
                  <w:rFonts w:ascii="TH SarabunPSK" w:eastAsia="Times New Roman" w:hAnsi="TH SarabunPSK" w:cs="TH SarabunPSK"/>
                  <w:sz w:val="32"/>
                  <w:szCs w:val="32"/>
                </w:rPr>
                <w:t>the</w:t>
              </w:r>
            </w:ins>
            <w:r w:rsidR="000F7389">
              <w:rPr>
                <w:rFonts w:ascii="TH SarabunPSK" w:eastAsia="Times New Roman" w:hAnsi="TH SarabunPSK" w:cs="TH SarabunPSK"/>
                <w:sz w:val="32"/>
                <w:szCs w:val="32"/>
              </w:rPr>
              <w:t xml:space="preserve"> choice</w:t>
            </w:r>
            <w:ins w:id="54" w:author="Amornpong Trakarnkulpant" w:date="2022-02-01T12:42:00Z">
              <w:r w:rsidR="001C127E">
                <w:rPr>
                  <w:rFonts w:ascii="TH SarabunPSK" w:eastAsia="Times New Roman" w:hAnsi="TH SarabunPSK" w:cs="TH SarabunPSK"/>
                  <w:sz w:val="32"/>
                  <w:szCs w:val="32"/>
                </w:rPr>
                <w:t xml:space="preserve"> in parameter</w:t>
              </w:r>
            </w:ins>
            <w:ins w:id="55" w:author="Amornpong Trakarnkulpant" w:date="2022-02-01T12:43:00Z">
              <w:r w:rsidR="00EC758B">
                <w:rPr>
                  <w:rFonts w:ascii="TH SarabunPSK" w:eastAsia="Times New Roman" w:hAnsi="TH SarabunPSK" w:cs="TH SarabunPSK"/>
                  <w:sz w:val="32"/>
                  <w:szCs w:val="32"/>
                </w:rPr>
                <w:t xml:space="preserve"> and</w:t>
              </w:r>
            </w:ins>
            <w:r w:rsidR="000F7389">
              <w:rPr>
                <w:rFonts w:ascii="TH SarabunPSK" w:eastAsia="Times New Roman" w:hAnsi="TH SarabunPSK" w:cs="TH SarabunPSK"/>
                <w:sz w:val="32"/>
                <w:szCs w:val="32"/>
              </w:rPr>
              <w:t xml:space="preserve"> </w:t>
            </w:r>
            <w:del w:id="56" w:author="Amornpong Trakarnkulpant" w:date="2022-02-01T12:43:00Z">
              <w:r w:rsidR="000F7389" w:rsidDel="00EC758B">
                <w:rPr>
                  <w:rFonts w:ascii="TH SarabunPSK" w:eastAsia="Times New Roman" w:hAnsi="TH SarabunPSK" w:cs="TH SarabunPSK"/>
                  <w:sz w:val="32"/>
                  <w:szCs w:val="32"/>
                </w:rPr>
                <w:delText xml:space="preserve">using </w:delText>
              </w:r>
            </w:del>
            <w:ins w:id="57" w:author="Amornpong Trakarnkulpant" w:date="2022-02-01T12:43:00Z">
              <w:r w:rsidR="00EC758B">
                <w:rPr>
                  <w:rFonts w:ascii="TH SarabunPSK" w:eastAsia="Times New Roman" w:hAnsi="TH SarabunPSK" w:cs="TH SarabunPSK"/>
                  <w:sz w:val="32"/>
                  <w:szCs w:val="32"/>
                </w:rPr>
                <w:t>wh</w:t>
              </w:r>
            </w:ins>
            <w:ins w:id="58" w:author="Vishnu Kotrajaras" w:date="2022-02-03T23:20:00Z">
              <w:r w:rsidR="00527489">
                <w:rPr>
                  <w:rFonts w:ascii="TH SarabunPSK" w:eastAsia="Times New Roman" w:hAnsi="TH SarabunPSK" w:cs="TH SarabunPSK"/>
                  <w:sz w:val="32"/>
                  <w:szCs w:val="32"/>
                </w:rPr>
                <w:t>ose</w:t>
              </w:r>
            </w:ins>
            <w:ins w:id="59" w:author="Amornpong Trakarnkulpant" w:date="2022-02-01T12:43:00Z">
              <w:del w:id="60" w:author="Vishnu Kotrajaras" w:date="2022-02-03T23:20:00Z">
                <w:r w:rsidR="00EC758B" w:rsidDel="00527489">
                  <w:rPr>
                    <w:rFonts w:ascii="TH SarabunPSK" w:eastAsia="Times New Roman" w:hAnsi="TH SarabunPSK" w:cs="TH SarabunPSK"/>
                    <w:sz w:val="32"/>
                    <w:szCs w:val="32"/>
                  </w:rPr>
                  <w:delText>ich</w:delText>
                </w:r>
              </w:del>
              <w:r w:rsidR="00EC758B">
                <w:rPr>
                  <w:rFonts w:ascii="TH SarabunPSK" w:eastAsia="Times New Roman" w:hAnsi="TH SarabunPSK" w:cs="TH SarabunPSK"/>
                  <w:sz w:val="32"/>
                  <w:szCs w:val="32"/>
                </w:rPr>
                <w:t xml:space="preserve"> </w:t>
              </w:r>
            </w:ins>
            <w:r w:rsidR="000F7389">
              <w:rPr>
                <w:rFonts w:ascii="TH SarabunPSK" w:eastAsia="Times New Roman" w:hAnsi="TH SarabunPSK" w:cs="TH SarabunPSK"/>
                <w:sz w:val="32"/>
                <w:szCs w:val="32"/>
              </w:rPr>
              <w:t xml:space="preserve">fields </w:t>
            </w:r>
            <w:del w:id="61" w:author="Amornpong Trakarnkulpant" w:date="2022-02-01T12:43:00Z">
              <w:r w:rsidR="000F7389" w:rsidDel="00EC758B">
                <w:rPr>
                  <w:rFonts w:ascii="TH SarabunPSK" w:eastAsia="Times New Roman" w:hAnsi="TH SarabunPSK" w:cs="TH SarabunPSK"/>
                  <w:sz w:val="32"/>
                  <w:szCs w:val="32"/>
                </w:rPr>
                <w:delText xml:space="preserve">from </w:delText>
              </w:r>
            </w:del>
            <w:ins w:id="62" w:author="Amornpong Trakarnkulpant" w:date="2022-02-01T12:43:00Z">
              <w:r w:rsidR="00EC758B">
                <w:rPr>
                  <w:rFonts w:ascii="TH SarabunPSK" w:eastAsia="Times New Roman" w:hAnsi="TH SarabunPSK" w:cs="TH SarabunPSK"/>
                  <w:sz w:val="32"/>
                  <w:szCs w:val="32"/>
                </w:rPr>
                <w:t>follow</w:t>
              </w:r>
            </w:ins>
            <w:ins w:id="63" w:author="Vishnu Kotrajaras" w:date="2022-02-03T23:15:00Z">
              <w:r w:rsidR="00527489">
                <w:rPr>
                  <w:rFonts w:ascii="TH SarabunPSK" w:eastAsia="Times New Roman" w:hAnsi="TH SarabunPSK" w:cs="TH SarabunPSK"/>
                  <w:sz w:val="32"/>
                  <w:szCs w:val="32"/>
                </w:rPr>
                <w:t>s</w:t>
              </w:r>
            </w:ins>
            <w:ins w:id="64" w:author="Amornpong Trakarnkulpant" w:date="2022-02-01T12:43:00Z">
              <w:r w:rsidR="00EC758B">
                <w:rPr>
                  <w:rFonts w:ascii="TH SarabunPSK" w:eastAsia="Times New Roman" w:hAnsi="TH SarabunPSK" w:cs="TH SarabunPSK"/>
                  <w:sz w:val="32"/>
                  <w:szCs w:val="32"/>
                </w:rPr>
                <w:t xml:space="preserve"> </w:t>
              </w:r>
            </w:ins>
            <w:ins w:id="65" w:author="Amornpong Trakarnkulpant" w:date="2022-02-01T12:41:00Z">
              <w:r w:rsidR="00FF625D">
                <w:rPr>
                  <w:rFonts w:ascii="TH SarabunPSK" w:eastAsia="Times New Roman" w:hAnsi="TH SarabunPSK" w:cs="TH SarabunPSK"/>
                  <w:sz w:val="32"/>
                  <w:szCs w:val="32"/>
                </w:rPr>
                <w:t>base</w:t>
              </w:r>
            </w:ins>
            <w:del w:id="66" w:author="Amornpong Trakarnkulpant" w:date="2022-02-01T12:41:00Z">
              <w:r w:rsidR="000F7389" w:rsidDel="00FF625D">
                <w:rPr>
                  <w:rFonts w:ascii="TH SarabunPSK" w:eastAsia="Times New Roman" w:hAnsi="TH SarabunPSK" w:cs="TH SarabunPSK"/>
                  <w:sz w:val="32"/>
                  <w:szCs w:val="32"/>
                </w:rPr>
                <w:delText xml:space="preserve">a </w:delText>
              </w:r>
            </w:del>
            <w:ins w:id="67" w:author="Amornpong Trakarnkulpant" w:date="2022-02-01T12:41:00Z">
              <w:r w:rsidR="00FF625D">
                <w:rPr>
                  <w:rFonts w:ascii="TH SarabunPSK" w:eastAsia="Times New Roman" w:hAnsi="TH SarabunPSK" w:cs="TH SarabunPSK"/>
                  <w:sz w:val="32"/>
                  <w:szCs w:val="32"/>
                </w:rPr>
                <w:t>U</w:t>
              </w:r>
            </w:ins>
            <w:del w:id="68" w:author="Amornpong Trakarnkulpant" w:date="2022-02-01T12:41:00Z">
              <w:r w:rsidR="000F7389" w:rsidDel="00FF625D">
                <w:rPr>
                  <w:rFonts w:ascii="TH SarabunPSK" w:eastAsia="Times New Roman" w:hAnsi="TH SarabunPSK" w:cs="TH SarabunPSK"/>
                  <w:sz w:val="32"/>
                  <w:szCs w:val="32"/>
                </w:rPr>
                <w:delText>u</w:delText>
              </w:r>
            </w:del>
            <w:r w:rsidR="000F7389">
              <w:rPr>
                <w:rFonts w:ascii="TH SarabunPSK" w:eastAsia="Times New Roman" w:hAnsi="TH SarabunPSK" w:cs="TH SarabunPSK"/>
                <w:sz w:val="32"/>
                <w:szCs w:val="32"/>
              </w:rPr>
              <w:t>nit</w:t>
            </w:r>
            <w:ins w:id="69" w:author="Vishnu Kotrajaras" w:date="2022-02-03T23:21:00Z">
              <w:r w:rsidR="0079617E">
                <w:rPr>
                  <w:rFonts w:ascii="TH SarabunPSK" w:eastAsia="Times New Roman" w:hAnsi="TH SarabunPSK" w:cs="TH SarabunPSK"/>
                  <w:sz w:val="32"/>
                  <w:szCs w:val="32"/>
                </w:rPr>
                <w:t xml:space="preserve">’s </w:t>
              </w:r>
            </w:ins>
            <w:ins w:id="70" w:author="Amornpong Trakarnkulpant" w:date="2022-02-01T12:41:00Z">
              <w:del w:id="71" w:author="Vishnu Kotrajaras" w:date="2022-02-03T23:21:00Z">
                <w:r w:rsidR="00FF625D" w:rsidDel="0079617E">
                  <w:rPr>
                    <w:rFonts w:ascii="TH SarabunPSK" w:eastAsia="Times New Roman" w:hAnsi="TH SarabunPSK" w:cs="TH SarabunPSK"/>
                    <w:sz w:val="32"/>
                    <w:szCs w:val="32"/>
                  </w:rPr>
                  <w:delText xml:space="preserve"> in </w:delText>
                </w:r>
              </w:del>
              <w:r w:rsidR="00FF625D">
                <w:rPr>
                  <w:rFonts w:ascii="TH SarabunPSK" w:eastAsia="Times New Roman" w:hAnsi="TH SarabunPSK" w:cs="TH SarabunPSK"/>
                  <w:sz w:val="32"/>
                  <w:szCs w:val="32"/>
                </w:rPr>
                <w:t>parameter</w:t>
              </w:r>
            </w:ins>
            <w:ins w:id="72" w:author="Vishnu Kotrajaras" w:date="2022-02-03T23:21:00Z">
              <w:r w:rsidR="0079617E">
                <w:rPr>
                  <w:rFonts w:ascii="TH SarabunPSK" w:eastAsia="Times New Roman" w:hAnsi="TH SarabunPSK" w:cs="TH SarabunPSK"/>
                  <w:sz w:val="32"/>
                  <w:szCs w:val="32"/>
                </w:rPr>
                <w:t>.</w:t>
              </w:r>
            </w:ins>
            <w:del w:id="73" w:author="Amornpong Trakarnkulpant" w:date="2022-02-01T12:42:00Z">
              <w:r w:rsidR="000F7389" w:rsidDel="00894C6C">
                <w:rPr>
                  <w:rFonts w:ascii="TH SarabunPSK" w:eastAsia="Times New Roman" w:hAnsi="TH SarabunPSK" w:cs="TH SarabunPSK"/>
                  <w:sz w:val="32"/>
                  <w:szCs w:val="32"/>
                </w:rPr>
                <w:delText xml:space="preserve"> which is promoting</w:delText>
              </w:r>
            </w:del>
          </w:p>
          <w:p w14:paraId="1DE47AA0" w14:textId="3C4E2528" w:rsidR="002341D1" w:rsidRDefault="002341D1" w:rsidP="002341D1">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 xml:space="preserve">Choice 0: </w:t>
            </w:r>
            <w:r w:rsidR="000F7389">
              <w:rPr>
                <w:rFonts w:ascii="TH SarabunPSK" w:hAnsi="TH SarabunPSK" w:cs="TH SarabunPSK"/>
                <w:color w:val="000000"/>
                <w:sz w:val="32"/>
                <w:szCs w:val="32"/>
              </w:rPr>
              <w:t>Melee unit</w:t>
            </w:r>
          </w:p>
          <w:p w14:paraId="61410598" w14:textId="3833C98C" w:rsidR="002341D1" w:rsidRDefault="000F7389" w:rsidP="002341D1">
            <w:pPr>
              <w:spacing w:after="0" w:line="240" w:lineRule="auto"/>
              <w:rPr>
                <w:rFonts w:ascii="TH SarabunPSK" w:hAnsi="TH SarabunPSK" w:cs="TH SarabunPSK"/>
                <w:color w:val="000000"/>
                <w:sz w:val="32"/>
                <w:szCs w:val="32"/>
              </w:rPr>
            </w:pPr>
            <w:r>
              <w:rPr>
                <w:rFonts w:ascii="TH SarabunPSK" w:hAnsi="TH SarabunPSK" w:cs="TH SarabunPSK"/>
                <w:color w:val="000000"/>
                <w:sz w:val="32"/>
                <w:szCs w:val="32"/>
              </w:rPr>
              <w:t>Choice</w:t>
            </w:r>
            <w:r w:rsidR="002341D1">
              <w:rPr>
                <w:rFonts w:ascii="TH SarabunPSK" w:hAnsi="TH SarabunPSK" w:cs="TH SarabunPSK"/>
                <w:color w:val="000000"/>
                <w:sz w:val="32"/>
                <w:szCs w:val="32"/>
              </w:rPr>
              <w:t xml:space="preserve"> 1:</w:t>
            </w:r>
            <w:r>
              <w:rPr>
                <w:rFonts w:ascii="TH SarabunPSK" w:hAnsi="TH SarabunPSK" w:cs="TH SarabunPSK"/>
                <w:color w:val="000000"/>
                <w:sz w:val="32"/>
                <w:szCs w:val="32"/>
              </w:rPr>
              <w:t xml:space="preserve"> Range unit</w:t>
            </w:r>
            <w:r w:rsidR="002341D1">
              <w:rPr>
                <w:rFonts w:ascii="TH SarabunPSK" w:hAnsi="TH SarabunPSK" w:cs="TH SarabunPSK"/>
                <w:color w:val="000000"/>
                <w:sz w:val="32"/>
                <w:szCs w:val="32"/>
              </w:rPr>
              <w:t xml:space="preserve"> </w:t>
            </w:r>
          </w:p>
          <w:p w14:paraId="7858F5FE" w14:textId="77777777" w:rsidR="00E50C59" w:rsidDel="009B6566" w:rsidRDefault="000F7389" w:rsidP="002341D1">
            <w:pPr>
              <w:spacing w:after="0" w:line="240" w:lineRule="auto"/>
              <w:rPr>
                <w:del w:id="74" w:author="Amornpong Trakarnkulpant" w:date="2022-02-01T12:41:00Z"/>
                <w:rFonts w:ascii="TH SarabunPSK" w:hAnsi="TH SarabunPSK" w:cs="TH SarabunPSK"/>
                <w:color w:val="000000"/>
                <w:sz w:val="32"/>
                <w:szCs w:val="32"/>
              </w:rPr>
            </w:pPr>
            <w:r>
              <w:rPr>
                <w:rFonts w:ascii="TH SarabunPSK" w:hAnsi="TH SarabunPSK" w:cs="TH SarabunPSK"/>
                <w:color w:val="000000"/>
                <w:sz w:val="32"/>
                <w:szCs w:val="32"/>
              </w:rPr>
              <w:t>Choice</w:t>
            </w:r>
            <w:r w:rsidR="002341D1">
              <w:rPr>
                <w:rFonts w:ascii="TH SarabunPSK" w:hAnsi="TH SarabunPSK" w:cs="TH SarabunPSK"/>
                <w:color w:val="000000"/>
                <w:sz w:val="32"/>
                <w:szCs w:val="32"/>
              </w:rPr>
              <w:t xml:space="preserve"> 2: </w:t>
            </w:r>
            <w:r>
              <w:rPr>
                <w:rFonts w:ascii="TH SarabunPSK" w:hAnsi="TH SarabunPSK" w:cs="TH SarabunPSK"/>
                <w:color w:val="000000"/>
                <w:sz w:val="32"/>
                <w:szCs w:val="32"/>
              </w:rPr>
              <w:t>Flying unit</w:t>
            </w:r>
          </w:p>
          <w:p w14:paraId="393B0CEC" w14:textId="58A68228" w:rsidR="00CA2B19" w:rsidDel="009B6566" w:rsidRDefault="00CA2B19" w:rsidP="002341D1">
            <w:pPr>
              <w:spacing w:after="0" w:line="240" w:lineRule="auto"/>
              <w:rPr>
                <w:del w:id="75" w:author="Amornpong Trakarnkulpant" w:date="2022-02-01T12:41:00Z"/>
                <w:rFonts w:ascii="TH SarabunPSK" w:hAnsi="TH SarabunPSK" w:cs="TH SarabunPSK"/>
                <w:color w:val="000000"/>
                <w:sz w:val="32"/>
                <w:szCs w:val="32"/>
              </w:rPr>
            </w:pPr>
          </w:p>
          <w:p w14:paraId="41E62FDC" w14:textId="47B32A67" w:rsidR="00CA2B19" w:rsidRPr="00CA2B19" w:rsidRDefault="00CA2B19" w:rsidP="002341D1">
            <w:pPr>
              <w:spacing w:after="0" w:line="240" w:lineRule="auto"/>
              <w:rPr>
                <w:rFonts w:ascii="TH SarabunPSK" w:hAnsi="TH SarabunPSK" w:cs="TH SarabunPSK"/>
                <w:color w:val="000000"/>
                <w:sz w:val="32"/>
                <w:szCs w:val="32"/>
              </w:rPr>
            </w:pPr>
            <w:del w:id="76" w:author="Amornpong Trakarnkulpant" w:date="2022-02-01T12:41:00Z">
              <w:r w:rsidDel="009B6566">
                <w:rPr>
                  <w:rFonts w:ascii="TH SarabunPSK" w:hAnsi="TH SarabunPSK" w:cs="TH SarabunPSK"/>
                  <w:color w:val="000000"/>
                  <w:sz w:val="32"/>
                  <w:szCs w:val="32"/>
                </w:rPr>
                <w:delText>Finally, return the newly created piece</w:delText>
              </w:r>
            </w:del>
          </w:p>
        </w:tc>
      </w:tr>
      <w:tr w:rsidR="002C5E8D" w:rsidRPr="00EA3FA0" w14:paraId="4D9F0F0B" w14:textId="77777777" w:rsidTr="009A0E7A">
        <w:tc>
          <w:tcPr>
            <w:tcW w:w="37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BFA2CF" w14:textId="4F1084DE" w:rsidR="002C5E8D" w:rsidRPr="00EA3FA0" w:rsidRDefault="00E06A42" w:rsidP="009A0E7A">
            <w:pPr>
              <w:spacing w:after="0" w:line="240" w:lineRule="auto"/>
              <w:rPr>
                <w:rFonts w:ascii="TH SarabunPSK" w:eastAsia="Times New Roman" w:hAnsi="TH SarabunPSK" w:cs="TH SarabunPSK"/>
                <w:sz w:val="32"/>
                <w:szCs w:val="32"/>
              </w:rPr>
            </w:pPr>
            <w:r w:rsidRPr="003B21BA">
              <w:rPr>
                <w:rFonts w:ascii="TH SarabunPSK" w:hAnsi="TH SarabunPSK" w:cs="TH SarabunPSK"/>
                <w:sz w:val="32"/>
                <w:szCs w:val="32"/>
              </w:rPr>
              <w:t xml:space="preserve">getter/setter for </w:t>
            </w:r>
            <w:r w:rsidRPr="00E06A42">
              <w:rPr>
                <w:rFonts w:ascii="TH SarabunPSK" w:hAnsi="TH SarabunPSK" w:cs="TH SarabunPSK"/>
                <w:sz w:val="32"/>
                <w:szCs w:val="32"/>
              </w:rPr>
              <w:t>gameEnd</w:t>
            </w:r>
            <w:r>
              <w:rPr>
                <w:rFonts w:ascii="TH SarabunPSK" w:hAnsi="TH SarabunPSK" w:cs="TH SarabunPSK"/>
                <w:sz w:val="32"/>
                <w:szCs w:val="32"/>
              </w:rPr>
              <w:t xml:space="preserve">, </w:t>
            </w:r>
            <w:r w:rsidRPr="00E06A42">
              <w:rPr>
                <w:rFonts w:ascii="TH SarabunPSK" w:hAnsi="TH SarabunPSK" w:cs="TH SarabunPSK"/>
                <w:sz w:val="32"/>
                <w:szCs w:val="32"/>
              </w:rPr>
              <w:t>allWhitePieces</w:t>
            </w:r>
            <w:r>
              <w:rPr>
                <w:rFonts w:ascii="TH SarabunPSK" w:hAnsi="TH SarabunPSK" w:cs="TH SarabunPSK"/>
                <w:sz w:val="32"/>
                <w:szCs w:val="32"/>
              </w:rPr>
              <w:t xml:space="preserve"> and </w:t>
            </w:r>
            <w:r w:rsidRPr="00E06A42">
              <w:rPr>
                <w:rFonts w:ascii="TH SarabunPSK" w:eastAsia="Times New Roman" w:hAnsi="TH SarabunPSK" w:cs="TH SarabunPSK"/>
                <w:sz w:val="32"/>
                <w:szCs w:val="32"/>
              </w:rPr>
              <w:t>allRedPieces</w:t>
            </w:r>
          </w:p>
        </w:tc>
        <w:tc>
          <w:tcPr>
            <w:tcW w:w="55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D5A16F" w14:textId="0FEEA695" w:rsidR="002C5E8D" w:rsidRPr="00EA3FA0" w:rsidRDefault="00036875" w:rsidP="009A0E7A">
            <w:pPr>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t>(</w:t>
            </w:r>
            <w:r w:rsidR="00E06A42" w:rsidRPr="00900822">
              <w:rPr>
                <w:rFonts w:ascii="TH SarabunPSK" w:eastAsia="Times New Roman" w:hAnsi="TH SarabunPSK" w:cs="TH SarabunPSK"/>
                <w:sz w:val="32"/>
                <w:szCs w:val="32"/>
              </w:rPr>
              <w:t xml:space="preserve">Setters </w:t>
            </w:r>
            <w:r w:rsidRPr="00900822">
              <w:rPr>
                <w:rFonts w:ascii="TH SarabunPSK" w:eastAsia="Times New Roman" w:hAnsi="TH SarabunPSK" w:cs="TH SarabunPSK"/>
                <w:sz w:val="32"/>
                <w:szCs w:val="32"/>
              </w:rPr>
              <w:t>for</w:t>
            </w:r>
            <w:r w:rsidR="00E06A42" w:rsidRPr="00900822">
              <w:rPr>
                <w:rFonts w:ascii="TH SarabunPSK" w:eastAsia="Times New Roman" w:hAnsi="TH SarabunPSK" w:cs="TH SarabunPSK"/>
                <w:sz w:val="32"/>
                <w:szCs w:val="32"/>
              </w:rPr>
              <w:t xml:space="preserve"> allWhitePieces and allRedPieces are </w:t>
            </w:r>
            <w:r w:rsidRPr="00900822">
              <w:rPr>
                <w:rFonts w:ascii="TH SarabunPSK" w:eastAsia="Times New Roman" w:hAnsi="TH SarabunPSK" w:cs="TH SarabunPSK"/>
                <w:sz w:val="32"/>
                <w:szCs w:val="32"/>
              </w:rPr>
              <w:t xml:space="preserve">not </w:t>
            </w:r>
            <w:r w:rsidR="00E06A42" w:rsidRPr="00900822">
              <w:rPr>
                <w:rFonts w:ascii="TH SarabunPSK" w:eastAsia="Times New Roman" w:hAnsi="TH SarabunPSK" w:cs="TH SarabunPSK"/>
                <w:sz w:val="32"/>
                <w:szCs w:val="32"/>
              </w:rPr>
              <w:t>need</w:t>
            </w:r>
            <w:r w:rsidRPr="00900822">
              <w:rPr>
                <w:rFonts w:ascii="TH SarabunPSK" w:eastAsia="Times New Roman" w:hAnsi="TH SarabunPSK" w:cs="TH SarabunPSK"/>
                <w:sz w:val="32"/>
                <w:szCs w:val="32"/>
              </w:rPr>
              <w:t>ed</w:t>
            </w:r>
            <w:r w:rsidR="00E06A42" w:rsidRPr="00900822">
              <w:rPr>
                <w:rFonts w:ascii="TH SarabunPSK" w:eastAsia="Times New Roman" w:hAnsi="TH SarabunPSK" w:cs="TH SarabunPSK"/>
                <w:sz w:val="32"/>
                <w:szCs w:val="32"/>
              </w:rPr>
              <w:t>.</w:t>
            </w:r>
            <w:r w:rsidRPr="00900822">
              <w:rPr>
                <w:rFonts w:ascii="TH SarabunPSK" w:eastAsia="Times New Roman" w:hAnsi="TH SarabunPSK" w:cs="TH SarabunPSK"/>
                <w:sz w:val="32"/>
                <w:szCs w:val="32"/>
              </w:rPr>
              <w:t>)</w:t>
            </w:r>
          </w:p>
        </w:tc>
      </w:tr>
    </w:tbl>
    <w:p w14:paraId="0C49FB38" w14:textId="77777777" w:rsidR="00AD1EB9" w:rsidRDefault="00AD1EB9" w:rsidP="004F0119">
      <w:pPr>
        <w:spacing w:after="0" w:line="240" w:lineRule="auto"/>
        <w:rPr>
          <w:ins w:id="77" w:author="Amornpong Trakarnkulpant" w:date="2022-02-04T10:18:00Z"/>
          <w:rFonts w:ascii="TH SarabunPSK" w:hAnsi="TH SarabunPSK" w:cs="TH SarabunPSK"/>
          <w:color w:val="000000"/>
          <w:sz w:val="32"/>
          <w:szCs w:val="32"/>
        </w:rPr>
      </w:pPr>
    </w:p>
    <w:p w14:paraId="38A6C502" w14:textId="77777777" w:rsidR="00AD1EB9" w:rsidRDefault="00AD1EB9" w:rsidP="004F0119">
      <w:pPr>
        <w:spacing w:after="0" w:line="240" w:lineRule="auto"/>
        <w:rPr>
          <w:ins w:id="78" w:author="Amornpong Trakarnkulpant" w:date="2022-02-04T10:18:00Z"/>
          <w:rFonts w:ascii="TH SarabunPSK" w:hAnsi="TH SarabunPSK" w:cs="TH SarabunPSK"/>
          <w:color w:val="000000"/>
          <w:sz w:val="32"/>
          <w:szCs w:val="32"/>
        </w:rPr>
      </w:pPr>
    </w:p>
    <w:p w14:paraId="28E25FDD" w14:textId="77777777" w:rsidR="00AD1EB9" w:rsidRDefault="00AD1EB9" w:rsidP="004F0119">
      <w:pPr>
        <w:spacing w:after="0" w:line="240" w:lineRule="auto"/>
        <w:rPr>
          <w:ins w:id="79" w:author="Amornpong Trakarnkulpant" w:date="2022-02-04T10:18:00Z"/>
          <w:rFonts w:ascii="TH SarabunPSK" w:hAnsi="TH SarabunPSK" w:cs="TH SarabunPSK"/>
          <w:color w:val="000000"/>
          <w:sz w:val="32"/>
          <w:szCs w:val="32"/>
        </w:rPr>
      </w:pPr>
    </w:p>
    <w:p w14:paraId="7107C4A2" w14:textId="19CEAD7D" w:rsidR="004F0119" w:rsidRPr="007B39B8" w:rsidRDefault="004F0119" w:rsidP="004F0119">
      <w:pPr>
        <w:spacing w:after="0" w:line="240" w:lineRule="auto"/>
        <w:rPr>
          <w:rFonts w:ascii="TH SarabunPSK" w:hAnsi="TH SarabunPSK" w:cs="TH SarabunPSK"/>
          <w:color w:val="000000"/>
          <w:sz w:val="32"/>
          <w:szCs w:val="32"/>
        </w:rPr>
      </w:pPr>
      <w:r w:rsidRPr="007B39B8">
        <w:rPr>
          <w:rFonts w:ascii="TH SarabunPSK" w:hAnsi="TH SarabunPSK" w:cs="TH SarabunPSK" w:hint="cs"/>
          <w:color w:val="000000"/>
          <w:sz w:val="32"/>
          <w:szCs w:val="32"/>
        </w:rPr>
        <w:lastRenderedPageBreak/>
        <w:t>4.</w:t>
      </w:r>
      <w:r>
        <w:rPr>
          <w:rFonts w:ascii="TH SarabunPSK" w:hAnsi="TH SarabunPSK" w:cs="TH SarabunPSK"/>
          <w:color w:val="000000"/>
          <w:sz w:val="32"/>
          <w:szCs w:val="32"/>
        </w:rPr>
        <w:t>2</w:t>
      </w:r>
      <w:r w:rsidRPr="007B39B8">
        <w:rPr>
          <w:rFonts w:ascii="TH SarabunPSK" w:hAnsi="TH SarabunPSK" w:cs="TH SarabunPSK" w:hint="cs"/>
          <w:color w:val="000000"/>
          <w:sz w:val="32"/>
          <w:szCs w:val="32"/>
        </w:rPr>
        <w:t xml:space="preserve"> Package </w:t>
      </w:r>
      <w:r>
        <w:rPr>
          <w:rFonts w:ascii="TH SarabunPSK" w:hAnsi="TH SarabunPSK" w:cs="TH SarabunPSK"/>
          <w:color w:val="000000"/>
          <w:sz w:val="32"/>
          <w:szCs w:val="32"/>
        </w:rPr>
        <w:t>main</w:t>
      </w:r>
    </w:p>
    <w:p w14:paraId="520F7429" w14:textId="6E636A56" w:rsidR="004F0119" w:rsidRDefault="004F0119" w:rsidP="004F0119">
      <w:pPr>
        <w:spacing w:after="0" w:line="240" w:lineRule="auto"/>
        <w:rPr>
          <w:rFonts w:ascii="TH SarabunPSK" w:hAnsi="TH SarabunPSK" w:cs="TH SarabunPSK"/>
          <w:color w:val="000000"/>
          <w:sz w:val="32"/>
          <w:szCs w:val="32"/>
        </w:rPr>
      </w:pPr>
      <w:r w:rsidRPr="007B39B8">
        <w:rPr>
          <w:rFonts w:ascii="TH SarabunPSK" w:hAnsi="TH SarabunPSK" w:cs="TH SarabunPSK" w:hint="cs"/>
          <w:color w:val="000000"/>
          <w:sz w:val="32"/>
          <w:szCs w:val="32"/>
        </w:rPr>
        <w:t>4.</w:t>
      </w:r>
      <w:r>
        <w:rPr>
          <w:rFonts w:ascii="TH SarabunPSK" w:hAnsi="TH SarabunPSK" w:cs="TH SarabunPSK"/>
          <w:color w:val="000000"/>
          <w:sz w:val="32"/>
          <w:szCs w:val="32"/>
        </w:rPr>
        <w:t>2</w:t>
      </w:r>
      <w:r w:rsidRPr="007B39B8">
        <w:rPr>
          <w:rFonts w:ascii="TH SarabunPSK" w:hAnsi="TH SarabunPSK" w:cs="TH SarabunPSK" w:hint="cs"/>
          <w:color w:val="000000"/>
          <w:sz w:val="32"/>
          <w:szCs w:val="32"/>
        </w:rPr>
        <w:t>.</w:t>
      </w:r>
      <w:r>
        <w:rPr>
          <w:rFonts w:ascii="TH SarabunPSK" w:hAnsi="TH SarabunPSK" w:cs="TH SarabunPSK"/>
          <w:color w:val="000000"/>
          <w:sz w:val="32"/>
          <w:szCs w:val="32"/>
        </w:rPr>
        <w:t>1</w:t>
      </w:r>
      <w:r w:rsidRPr="007B39B8">
        <w:rPr>
          <w:rFonts w:ascii="TH SarabunPSK" w:hAnsi="TH SarabunPSK" w:cs="TH SarabunPSK" w:hint="cs"/>
          <w:color w:val="000000"/>
          <w:sz w:val="32"/>
          <w:szCs w:val="32"/>
        </w:rPr>
        <w:t xml:space="preserve"> </w:t>
      </w:r>
      <w:r>
        <w:rPr>
          <w:rFonts w:ascii="TH SarabunPSK" w:hAnsi="TH SarabunPSK" w:cs="TH SarabunPSK"/>
          <w:color w:val="000000"/>
          <w:sz w:val="32"/>
          <w:szCs w:val="32"/>
        </w:rPr>
        <w:t xml:space="preserve">class Main </w:t>
      </w:r>
    </w:p>
    <w:p w14:paraId="2A4DA6DD" w14:textId="6AF5782A" w:rsidR="00863825" w:rsidRDefault="004F0119" w:rsidP="004F0119">
      <w:pPr>
        <w:spacing w:after="0" w:line="240" w:lineRule="auto"/>
        <w:rPr>
          <w:ins w:id="80" w:author="Amornpong Trakarnkulpant" w:date="2022-02-01T12:44:00Z"/>
          <w:rFonts w:ascii="TH SarabunPSK" w:hAnsi="TH SarabunPSK" w:cs="TH SarabunPSK"/>
          <w:color w:val="000000"/>
          <w:sz w:val="32"/>
          <w:szCs w:val="32"/>
        </w:rPr>
      </w:pPr>
      <w:r>
        <w:rPr>
          <w:rFonts w:ascii="TH SarabunPSK" w:hAnsi="TH SarabunPSK" w:cs="TH SarabunPSK"/>
          <w:color w:val="000000"/>
          <w:sz w:val="32"/>
          <w:szCs w:val="32"/>
        </w:rPr>
        <w:tab/>
        <w:t>This class is the main program. You don’t have to implement anything in this class. You can test the program by running this class.</w:t>
      </w:r>
    </w:p>
    <w:p w14:paraId="660FE6AE" w14:textId="7DC6EB38" w:rsidR="00140F08" w:rsidRDefault="00140F08" w:rsidP="004F0119">
      <w:pPr>
        <w:spacing w:after="0" w:line="240" w:lineRule="auto"/>
        <w:rPr>
          <w:ins w:id="81" w:author="Amornpong Trakarnkulpant" w:date="2022-02-01T12:44:00Z"/>
          <w:rFonts w:ascii="TH SarabunPSK" w:hAnsi="TH SarabunPSK" w:cs="TH SarabunPSK"/>
          <w:color w:val="000000"/>
          <w:sz w:val="32"/>
          <w:szCs w:val="32"/>
        </w:rPr>
      </w:pPr>
    </w:p>
    <w:p w14:paraId="5645A9A1" w14:textId="77777777" w:rsidR="00AD0366" w:rsidRDefault="00AD0366" w:rsidP="004F0119">
      <w:pPr>
        <w:spacing w:after="0" w:line="240" w:lineRule="auto"/>
        <w:rPr>
          <w:rFonts w:ascii="TH SarabunPSK" w:hAnsi="TH SarabunPSK" w:cs="TH SarabunPSK"/>
          <w:color w:val="000000"/>
          <w:sz w:val="32"/>
          <w:szCs w:val="32"/>
        </w:rPr>
      </w:pPr>
    </w:p>
    <w:p w14:paraId="2F906887" w14:textId="77777777" w:rsidR="00863825" w:rsidRDefault="00863825" w:rsidP="004F0119">
      <w:pPr>
        <w:spacing w:after="0" w:line="240" w:lineRule="auto"/>
        <w:rPr>
          <w:rFonts w:ascii="TH SarabunPSK" w:eastAsia="Times New Roman" w:hAnsi="TH SarabunPSK" w:cs="TH SarabunPSK"/>
          <w:b/>
          <w:bCs/>
          <w:color w:val="FF0000"/>
          <w:sz w:val="32"/>
          <w:szCs w:val="32"/>
        </w:rPr>
      </w:pPr>
    </w:p>
    <w:p w14:paraId="0A2BB619" w14:textId="77777777" w:rsidR="00931DF7" w:rsidRPr="00F30802" w:rsidRDefault="00931DF7" w:rsidP="00540263">
      <w:pPr>
        <w:pStyle w:val="ListParagraph"/>
        <w:numPr>
          <w:ilvl w:val="0"/>
          <w:numId w:val="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color w:val="365F91" w:themeColor="accent1" w:themeShade="BF"/>
          <w:szCs w:val="32"/>
        </w:rPr>
        <w:t>Finished Code Run Example</w:t>
      </w:r>
    </w:p>
    <w:p w14:paraId="49F58937" w14:textId="77777777" w:rsidR="00931DF7" w:rsidRPr="00512B7A" w:rsidRDefault="00931DF7" w:rsidP="00931DF7">
      <w:pPr>
        <w:pStyle w:val="ListParagraph"/>
        <w:spacing w:after="0" w:line="240" w:lineRule="auto"/>
        <w:ind w:left="360"/>
        <w:rPr>
          <w:rFonts w:asciiTheme="majorHAnsi" w:eastAsia="Times New Roman" w:hAnsiTheme="majorHAnsi" w:cs="Times New Roman"/>
          <w:sz w:val="24"/>
          <w:szCs w:val="24"/>
        </w:rPr>
      </w:pPr>
    </w:p>
    <w:p w14:paraId="2E01228C" w14:textId="3901B6F7" w:rsidR="00F343D7" w:rsidRPr="00F343D7" w:rsidRDefault="00F343D7" w:rsidP="00F343D7">
      <w:pPr>
        <w:ind w:firstLine="720"/>
        <w:rPr>
          <w:rFonts w:ascii="TH SarabunPSK" w:eastAsia="Cambria" w:hAnsi="TH SarabunPSK" w:cs="TH SarabunPSK"/>
          <w:sz w:val="32"/>
          <w:szCs w:val="32"/>
        </w:rPr>
      </w:pPr>
      <w:r w:rsidRPr="00F343D7">
        <w:rPr>
          <w:rFonts w:ascii="TH SarabunPSK" w:eastAsia="Cambria" w:hAnsi="TH SarabunPSK" w:cs="TH SarabunPSK"/>
          <w:sz w:val="32"/>
          <w:szCs w:val="32"/>
        </w:rPr>
        <w:t>5.1</w:t>
      </w:r>
      <w:r w:rsidR="00170255">
        <w:rPr>
          <w:rFonts w:ascii="TH SarabunPSK" w:eastAsia="Cambria" w:hAnsi="TH SarabunPSK" w:cs="TH SarabunPSK"/>
          <w:sz w:val="32"/>
          <w:szCs w:val="32"/>
        </w:rPr>
        <w:t>.</w:t>
      </w:r>
      <w:r w:rsidRPr="00F343D7">
        <w:rPr>
          <w:rFonts w:ascii="TH SarabunPSK" w:eastAsia="Cambria" w:hAnsi="TH SarabunPSK" w:cs="TH SarabunPSK"/>
          <w:sz w:val="32"/>
          <w:szCs w:val="32"/>
        </w:rPr>
        <w:t xml:space="preserve"> </w:t>
      </w:r>
      <w:r w:rsidR="00207C9B">
        <w:rPr>
          <w:rFonts w:ascii="TH SarabunPSK" w:eastAsia="Cambria" w:hAnsi="TH SarabunPSK" w:cs="TH SarabunPSK"/>
          <w:sz w:val="32"/>
          <w:szCs w:val="32"/>
        </w:rPr>
        <w:t>Start the game</w:t>
      </w:r>
    </w:p>
    <w:p w14:paraId="4BA677D1" w14:textId="26F3C2E7" w:rsidR="009C4D54" w:rsidRDefault="00207C9B" w:rsidP="00303737">
      <w:pPr>
        <w:ind w:firstLine="720"/>
        <w:rPr>
          <w:rFonts w:ascii="TH SarabunPSK" w:hAnsi="TH SarabunPSK" w:cs="TH SarabunPSK"/>
          <w:color w:val="000000"/>
          <w:sz w:val="32"/>
          <w:szCs w:val="32"/>
        </w:rPr>
      </w:pPr>
      <w:r>
        <w:rPr>
          <w:rFonts w:ascii="TH SarabunPSK" w:hAnsi="TH SarabunPSK" w:cs="TH SarabunPSK"/>
          <w:noProof/>
          <w:color w:val="000000"/>
          <w:sz w:val="32"/>
          <w:szCs w:val="32"/>
        </w:rPr>
        <w:drawing>
          <wp:inline distT="0" distB="0" distL="0" distR="0" wp14:anchorId="4B08D60F" wp14:editId="0C95CF85">
            <wp:extent cx="2362405" cy="249261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362405" cy="2492615"/>
                    </a:xfrm>
                    <a:prstGeom prst="rect">
                      <a:avLst/>
                    </a:prstGeom>
                  </pic:spPr>
                </pic:pic>
              </a:graphicData>
            </a:graphic>
          </wp:inline>
        </w:drawing>
      </w:r>
    </w:p>
    <w:p w14:paraId="2067D95F" w14:textId="77777777" w:rsidR="009C4D54" w:rsidRDefault="009C4D54" w:rsidP="0028420F">
      <w:pPr>
        <w:ind w:firstLine="720"/>
        <w:rPr>
          <w:rFonts w:ascii="TH SarabunPSK" w:hAnsi="TH SarabunPSK" w:cs="TH SarabunPSK"/>
          <w:color w:val="000000"/>
          <w:sz w:val="32"/>
          <w:szCs w:val="32"/>
        </w:rPr>
      </w:pPr>
    </w:p>
    <w:p w14:paraId="7D58B3BD" w14:textId="48D87AE1" w:rsidR="001F23C4" w:rsidRPr="00F343D7" w:rsidRDefault="001F23C4" w:rsidP="001F23C4">
      <w:pPr>
        <w:ind w:firstLine="720"/>
        <w:rPr>
          <w:rFonts w:ascii="TH SarabunPSK" w:eastAsia="Cambria" w:hAnsi="TH SarabunPSK" w:cs="TH SarabunPSK"/>
          <w:sz w:val="32"/>
          <w:szCs w:val="32"/>
        </w:rPr>
      </w:pPr>
      <w:r w:rsidRPr="00F343D7">
        <w:rPr>
          <w:rFonts w:ascii="TH SarabunPSK" w:eastAsia="Cambria" w:hAnsi="TH SarabunPSK" w:cs="TH SarabunPSK"/>
          <w:sz w:val="32"/>
          <w:szCs w:val="32"/>
        </w:rPr>
        <w:t>5</w:t>
      </w:r>
      <w:r w:rsidR="00170255">
        <w:rPr>
          <w:rFonts w:ascii="TH SarabunPSK" w:eastAsia="Cambria" w:hAnsi="TH SarabunPSK" w:cs="TH SarabunPSK"/>
          <w:sz w:val="32"/>
          <w:szCs w:val="32"/>
        </w:rPr>
        <w:t>.</w:t>
      </w:r>
      <w:r>
        <w:rPr>
          <w:rFonts w:ascii="TH SarabunPSK" w:eastAsia="Cambria" w:hAnsi="TH SarabunPSK" w:cs="TH SarabunPSK"/>
          <w:sz w:val="32"/>
          <w:szCs w:val="32"/>
        </w:rPr>
        <w:t>2</w:t>
      </w:r>
      <w:r w:rsidRPr="00F343D7">
        <w:rPr>
          <w:rFonts w:ascii="TH SarabunPSK" w:eastAsia="Cambria" w:hAnsi="TH SarabunPSK" w:cs="TH SarabunPSK"/>
          <w:sz w:val="32"/>
          <w:szCs w:val="32"/>
        </w:rPr>
        <w:t xml:space="preserve">. </w:t>
      </w:r>
      <w:r w:rsidR="00207C9B">
        <w:rPr>
          <w:rFonts w:ascii="TH SarabunPSK" w:eastAsia="Cambria" w:hAnsi="TH SarabunPSK" w:cs="TH SarabunPSK"/>
          <w:sz w:val="32"/>
          <w:szCs w:val="32"/>
        </w:rPr>
        <w:t>White turn interface</w:t>
      </w:r>
    </w:p>
    <w:p w14:paraId="649ECDFC" w14:textId="01D448EC" w:rsidR="001F23C4" w:rsidRDefault="00207C9B" w:rsidP="001F23C4">
      <w:pPr>
        <w:ind w:firstLine="720"/>
        <w:rPr>
          <w:rFonts w:ascii="TH SarabunPSK" w:hAnsi="TH SarabunPSK" w:cs="TH SarabunPSK"/>
          <w:color w:val="000000"/>
          <w:sz w:val="32"/>
          <w:szCs w:val="32"/>
        </w:rPr>
      </w:pPr>
      <w:r>
        <w:rPr>
          <w:rFonts w:ascii="TH SarabunPSK" w:hAnsi="TH SarabunPSK" w:cs="TH SarabunPSK"/>
          <w:noProof/>
          <w:color w:val="000000"/>
          <w:sz w:val="32"/>
          <w:szCs w:val="32"/>
        </w:rPr>
        <w:drawing>
          <wp:inline distT="0" distB="0" distL="0" distR="0" wp14:anchorId="47FE3251" wp14:editId="5E5CBE0C">
            <wp:extent cx="2087397" cy="160033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087397" cy="1600339"/>
                    </a:xfrm>
                    <a:prstGeom prst="rect">
                      <a:avLst/>
                    </a:prstGeom>
                  </pic:spPr>
                </pic:pic>
              </a:graphicData>
            </a:graphic>
          </wp:inline>
        </w:drawing>
      </w:r>
    </w:p>
    <w:p w14:paraId="4D06FEFB" w14:textId="77777777" w:rsidR="0028420F" w:rsidRDefault="0028420F" w:rsidP="001F23C4">
      <w:pPr>
        <w:ind w:firstLine="720"/>
        <w:rPr>
          <w:rFonts w:ascii="TH SarabunPSK" w:hAnsi="TH SarabunPSK" w:cs="TH SarabunPSK"/>
          <w:color w:val="000000"/>
          <w:sz w:val="32"/>
          <w:szCs w:val="32"/>
        </w:rPr>
      </w:pPr>
    </w:p>
    <w:p w14:paraId="71E974DC" w14:textId="648993F2" w:rsidR="0028420F" w:rsidRDefault="0028420F" w:rsidP="008A3C1E">
      <w:pPr>
        <w:rPr>
          <w:ins w:id="82" w:author="Amornpong Trakarnkulpant" w:date="2022-02-01T12:44:00Z"/>
          <w:rFonts w:ascii="TH SarabunPSK" w:hAnsi="TH SarabunPSK" w:cs="TH SarabunPSK"/>
          <w:color w:val="000000"/>
          <w:sz w:val="32"/>
          <w:szCs w:val="32"/>
        </w:rPr>
      </w:pPr>
    </w:p>
    <w:p w14:paraId="53370A93" w14:textId="7F1F8130" w:rsidR="001101AC" w:rsidRDefault="001101AC" w:rsidP="008A3C1E">
      <w:pPr>
        <w:rPr>
          <w:ins w:id="83" w:author="Amornpong Trakarnkulpant" w:date="2022-02-01T12:44:00Z"/>
          <w:rFonts w:ascii="TH SarabunPSK" w:hAnsi="TH SarabunPSK" w:cs="TH SarabunPSK"/>
          <w:color w:val="000000"/>
          <w:sz w:val="32"/>
          <w:szCs w:val="32"/>
        </w:rPr>
      </w:pPr>
    </w:p>
    <w:p w14:paraId="75148DC8" w14:textId="77777777" w:rsidR="001101AC" w:rsidRDefault="001101AC" w:rsidP="008A3C1E">
      <w:pPr>
        <w:rPr>
          <w:rFonts w:ascii="TH SarabunPSK" w:hAnsi="TH SarabunPSK" w:cs="TH SarabunPSK"/>
          <w:color w:val="000000"/>
          <w:sz w:val="32"/>
          <w:szCs w:val="32"/>
          <w:cs/>
        </w:rPr>
      </w:pPr>
    </w:p>
    <w:p w14:paraId="4ED4E64F" w14:textId="783705E1" w:rsidR="001F23C4" w:rsidRDefault="001F23C4" w:rsidP="001F23C4">
      <w:pPr>
        <w:ind w:firstLine="720"/>
        <w:rPr>
          <w:rFonts w:ascii="TH SarabunPSK" w:hAnsi="TH SarabunPSK" w:cs="TH SarabunPSK"/>
          <w:color w:val="000000"/>
          <w:sz w:val="32"/>
          <w:szCs w:val="32"/>
        </w:rPr>
      </w:pPr>
      <w:r>
        <w:rPr>
          <w:rFonts w:ascii="TH SarabunPSK" w:hAnsi="TH SarabunPSK" w:cs="TH SarabunPSK"/>
          <w:color w:val="000000"/>
          <w:sz w:val="32"/>
          <w:szCs w:val="32"/>
        </w:rPr>
        <w:t>5.</w:t>
      </w:r>
      <w:r w:rsidR="00207C9B">
        <w:rPr>
          <w:rFonts w:ascii="TH SarabunPSK" w:hAnsi="TH SarabunPSK" w:cs="TH SarabunPSK"/>
          <w:color w:val="000000"/>
          <w:sz w:val="32"/>
          <w:szCs w:val="32"/>
        </w:rPr>
        <w:t>3.</w:t>
      </w:r>
      <w:r>
        <w:rPr>
          <w:rFonts w:ascii="TH SarabunPSK" w:hAnsi="TH SarabunPSK" w:cs="TH SarabunPSK"/>
          <w:color w:val="000000"/>
          <w:sz w:val="32"/>
          <w:szCs w:val="32"/>
        </w:rPr>
        <w:t xml:space="preserve"> </w:t>
      </w:r>
      <w:r w:rsidR="00207C9B">
        <w:rPr>
          <w:rFonts w:ascii="TH SarabunPSK" w:eastAsia="Cambria" w:hAnsi="TH SarabunPSK" w:cs="TH SarabunPSK"/>
          <w:sz w:val="32"/>
          <w:szCs w:val="32"/>
        </w:rPr>
        <w:t>Red turn interface</w:t>
      </w:r>
    </w:p>
    <w:p w14:paraId="2A91749D" w14:textId="5173CBBE" w:rsidR="001F23C4" w:rsidRDefault="00207C9B" w:rsidP="001F23C4">
      <w:pPr>
        <w:ind w:firstLine="720"/>
        <w:rPr>
          <w:rFonts w:ascii="TH SarabunPSK" w:hAnsi="TH SarabunPSK" w:cs="TH SarabunPSK"/>
          <w:color w:val="000000"/>
          <w:sz w:val="32"/>
          <w:szCs w:val="32"/>
        </w:rPr>
      </w:pPr>
      <w:r>
        <w:rPr>
          <w:rFonts w:ascii="TH SarabunPSK" w:hAnsi="TH SarabunPSK" w:cs="TH SarabunPSK"/>
          <w:noProof/>
          <w:color w:val="000000"/>
          <w:sz w:val="32"/>
          <w:szCs w:val="32"/>
        </w:rPr>
        <w:drawing>
          <wp:inline distT="0" distB="0" distL="0" distR="0" wp14:anchorId="625C2425" wp14:editId="4FACBCC9">
            <wp:extent cx="2408129" cy="2021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2408129" cy="2021281"/>
                    </a:xfrm>
                    <a:prstGeom prst="rect">
                      <a:avLst/>
                    </a:prstGeom>
                  </pic:spPr>
                </pic:pic>
              </a:graphicData>
            </a:graphic>
          </wp:inline>
        </w:drawing>
      </w:r>
    </w:p>
    <w:p w14:paraId="0F1F31C6" w14:textId="3AC1CF21" w:rsidR="001F23C4" w:rsidRDefault="001F23C4" w:rsidP="001F23C4">
      <w:pPr>
        <w:ind w:firstLine="720"/>
        <w:rPr>
          <w:rFonts w:ascii="TH SarabunPSK" w:hAnsi="TH SarabunPSK" w:cs="TH SarabunPSK"/>
          <w:color w:val="000000"/>
          <w:sz w:val="32"/>
          <w:szCs w:val="32"/>
        </w:rPr>
      </w:pPr>
      <w:r>
        <w:rPr>
          <w:rFonts w:ascii="TH SarabunPSK" w:hAnsi="TH SarabunPSK" w:cs="TH SarabunPSK"/>
          <w:color w:val="000000"/>
          <w:sz w:val="32"/>
          <w:szCs w:val="32"/>
        </w:rPr>
        <w:t>5.</w:t>
      </w:r>
      <w:r w:rsidR="00A51455">
        <w:rPr>
          <w:rFonts w:ascii="TH SarabunPSK" w:hAnsi="TH SarabunPSK" w:cs="TH SarabunPSK"/>
          <w:color w:val="000000"/>
          <w:sz w:val="32"/>
          <w:szCs w:val="32"/>
        </w:rPr>
        <w:t xml:space="preserve">4. </w:t>
      </w:r>
      <w:r w:rsidR="00D730FB">
        <w:rPr>
          <w:rFonts w:ascii="TH SarabunPSK" w:hAnsi="TH SarabunPSK" w:cs="TH SarabunPSK"/>
          <w:color w:val="000000"/>
          <w:sz w:val="32"/>
          <w:szCs w:val="32"/>
        </w:rPr>
        <w:t>P</w:t>
      </w:r>
      <w:r w:rsidR="00303737">
        <w:rPr>
          <w:rFonts w:ascii="TH SarabunPSK" w:hAnsi="TH SarabunPSK" w:cs="TH SarabunPSK"/>
          <w:color w:val="000000"/>
          <w:sz w:val="32"/>
          <w:szCs w:val="32"/>
        </w:rPr>
        <w:t>romote</w:t>
      </w:r>
      <w:r w:rsidR="00A51455">
        <w:rPr>
          <w:rFonts w:ascii="TH SarabunPSK" w:hAnsi="TH SarabunPSK" w:cs="TH SarabunPSK"/>
          <w:color w:val="000000"/>
          <w:sz w:val="32"/>
          <w:szCs w:val="32"/>
        </w:rPr>
        <w:t xml:space="preserve"> interface</w:t>
      </w:r>
    </w:p>
    <w:p w14:paraId="3AC5352C" w14:textId="76C244BF" w:rsidR="001F23C4" w:rsidRPr="00E427CD" w:rsidDel="00D906F9" w:rsidRDefault="00A51455" w:rsidP="001F23C4">
      <w:pPr>
        <w:ind w:firstLine="720"/>
        <w:rPr>
          <w:del w:id="84" w:author="Amornpong Trakarnkulpant" w:date="2022-02-04T10:18:00Z"/>
          <w:rFonts w:ascii="TH SarabunPSK" w:hAnsi="TH SarabunPSK" w:cs="TH SarabunPSK"/>
          <w:color w:val="000000"/>
          <w:sz w:val="32"/>
          <w:szCs w:val="32"/>
        </w:rPr>
      </w:pPr>
      <w:r>
        <w:rPr>
          <w:rFonts w:ascii="TH SarabunPSK" w:hAnsi="TH SarabunPSK" w:cs="TH SarabunPSK"/>
          <w:noProof/>
          <w:color w:val="000000"/>
          <w:sz w:val="32"/>
          <w:szCs w:val="32"/>
        </w:rPr>
        <w:drawing>
          <wp:inline distT="0" distB="0" distL="0" distR="0" wp14:anchorId="15D45B62" wp14:editId="60EDF2A2">
            <wp:extent cx="2613269" cy="13834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613269" cy="1383495"/>
                    </a:xfrm>
                    <a:prstGeom prst="rect">
                      <a:avLst/>
                    </a:prstGeom>
                  </pic:spPr>
                </pic:pic>
              </a:graphicData>
            </a:graphic>
          </wp:inline>
        </w:drawing>
      </w:r>
    </w:p>
    <w:p w14:paraId="3225D8AE" w14:textId="77777777" w:rsidR="00EE67A7" w:rsidRDefault="00EE67A7" w:rsidP="00D906F9">
      <w:pPr>
        <w:ind w:firstLine="720"/>
        <w:rPr>
          <w:rFonts w:ascii="TH SarabunPSK" w:hAnsi="TH SarabunPSK" w:cs="TH SarabunPSK"/>
          <w:color w:val="000000"/>
          <w:sz w:val="32"/>
          <w:szCs w:val="32"/>
        </w:rPr>
      </w:pPr>
    </w:p>
    <w:p w14:paraId="5C065AF1" w14:textId="2667925C" w:rsidR="001F23C4" w:rsidRDefault="00170255" w:rsidP="00553B90">
      <w:pPr>
        <w:ind w:firstLine="720"/>
        <w:rPr>
          <w:rFonts w:ascii="TH SarabunPSK" w:hAnsi="TH SarabunPSK" w:cs="TH SarabunPSK"/>
          <w:color w:val="000000"/>
          <w:sz w:val="32"/>
          <w:szCs w:val="32"/>
        </w:rPr>
      </w:pPr>
      <w:r>
        <w:rPr>
          <w:rFonts w:ascii="TH SarabunPSK" w:hAnsi="TH SarabunPSK" w:cs="TH SarabunPSK"/>
          <w:color w:val="000000"/>
          <w:sz w:val="32"/>
          <w:szCs w:val="32"/>
        </w:rPr>
        <w:t>5.</w:t>
      </w:r>
      <w:r w:rsidR="00E65407">
        <w:rPr>
          <w:rFonts w:ascii="TH SarabunPSK" w:hAnsi="TH SarabunPSK" w:cs="TH SarabunPSK"/>
          <w:color w:val="000000"/>
          <w:sz w:val="32"/>
          <w:szCs w:val="32"/>
        </w:rPr>
        <w:t>5.</w:t>
      </w:r>
      <w:r>
        <w:rPr>
          <w:rFonts w:ascii="TH SarabunPSK" w:hAnsi="TH SarabunPSK" w:cs="TH SarabunPSK"/>
          <w:color w:val="000000"/>
          <w:sz w:val="32"/>
          <w:szCs w:val="32"/>
        </w:rPr>
        <w:t xml:space="preserve"> </w:t>
      </w:r>
      <w:r w:rsidR="00CE2090">
        <w:rPr>
          <w:rFonts w:ascii="TH SarabunPSK" w:hAnsi="TH SarabunPSK" w:cs="TH SarabunPSK"/>
          <w:color w:val="000000"/>
          <w:sz w:val="32"/>
          <w:szCs w:val="32"/>
        </w:rPr>
        <w:t>Attack</w:t>
      </w:r>
      <w:r w:rsidR="00C72E6E">
        <w:rPr>
          <w:rFonts w:ascii="TH SarabunPSK" w:hAnsi="TH SarabunPSK" w:cs="TH SarabunPSK"/>
          <w:color w:val="000000"/>
          <w:sz w:val="32"/>
          <w:szCs w:val="32"/>
        </w:rPr>
        <w:t xml:space="preserve"> interface</w:t>
      </w:r>
    </w:p>
    <w:p w14:paraId="41CF94E1" w14:textId="6C68CA58" w:rsidR="0028420F" w:rsidRDefault="00C72E6E" w:rsidP="00303737">
      <w:pPr>
        <w:ind w:firstLine="720"/>
        <w:rPr>
          <w:rFonts w:ascii="TH SarabunPSK" w:hAnsi="TH SarabunPSK" w:cs="TH SarabunPSK"/>
          <w:color w:val="000000"/>
          <w:sz w:val="32"/>
          <w:szCs w:val="32"/>
        </w:rPr>
      </w:pPr>
      <w:r>
        <w:rPr>
          <w:rFonts w:ascii="TH SarabunPSK" w:hAnsi="TH SarabunPSK" w:cs="TH SarabunPSK"/>
          <w:noProof/>
          <w:color w:val="000000"/>
          <w:sz w:val="32"/>
          <w:szCs w:val="32"/>
        </w:rPr>
        <w:drawing>
          <wp:inline distT="0" distB="0" distL="0" distR="0" wp14:anchorId="3D7EA703" wp14:editId="1F88EA1E">
            <wp:extent cx="1859280" cy="192782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1862387" cy="1931049"/>
                    </a:xfrm>
                    <a:prstGeom prst="rect">
                      <a:avLst/>
                    </a:prstGeom>
                  </pic:spPr>
                </pic:pic>
              </a:graphicData>
            </a:graphic>
          </wp:inline>
        </w:drawing>
      </w:r>
    </w:p>
    <w:p w14:paraId="0D4CB90D" w14:textId="59E414FD" w:rsidR="00170255" w:rsidRDefault="00AA3EEF" w:rsidP="00553B90">
      <w:pPr>
        <w:ind w:firstLine="720"/>
        <w:rPr>
          <w:rFonts w:ascii="TH SarabunPSK" w:hAnsi="TH SarabunPSK" w:cs="TH SarabunPSK"/>
          <w:color w:val="000000"/>
          <w:sz w:val="32"/>
          <w:szCs w:val="32"/>
        </w:rPr>
      </w:pPr>
      <w:r>
        <w:rPr>
          <w:rFonts w:ascii="TH SarabunPSK" w:hAnsi="TH SarabunPSK" w:cs="TH SarabunPSK"/>
          <w:noProof/>
          <w:color w:val="000000"/>
          <w:sz w:val="32"/>
          <w:szCs w:val="32"/>
        </w:rPr>
        <w:drawing>
          <wp:anchor distT="0" distB="0" distL="114300" distR="114300" simplePos="0" relativeHeight="251659264" behindDoc="0" locked="0" layoutInCell="1" allowOverlap="1" wp14:anchorId="51383696" wp14:editId="12210632">
            <wp:simplePos x="0" y="0"/>
            <wp:positionH relativeFrom="column">
              <wp:posOffset>556260</wp:posOffset>
            </wp:positionH>
            <wp:positionV relativeFrom="paragraph">
              <wp:posOffset>417830</wp:posOffset>
            </wp:positionV>
            <wp:extent cx="1264920" cy="53657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1264920" cy="536575"/>
                    </a:xfrm>
                    <a:prstGeom prst="rect">
                      <a:avLst/>
                    </a:prstGeom>
                  </pic:spPr>
                </pic:pic>
              </a:graphicData>
            </a:graphic>
            <wp14:sizeRelH relativeFrom="margin">
              <wp14:pctWidth>0</wp14:pctWidth>
            </wp14:sizeRelH>
            <wp14:sizeRelV relativeFrom="margin">
              <wp14:pctHeight>0</wp14:pctHeight>
            </wp14:sizeRelV>
          </wp:anchor>
        </w:drawing>
      </w:r>
      <w:r w:rsidR="00170255">
        <w:rPr>
          <w:rFonts w:ascii="TH SarabunPSK" w:hAnsi="TH SarabunPSK" w:cs="TH SarabunPSK"/>
          <w:color w:val="000000"/>
          <w:sz w:val="32"/>
          <w:szCs w:val="32"/>
        </w:rPr>
        <w:t>5.</w:t>
      </w:r>
      <w:r w:rsidR="00C72E6E">
        <w:rPr>
          <w:rFonts w:ascii="TH SarabunPSK" w:hAnsi="TH SarabunPSK" w:cs="TH SarabunPSK"/>
          <w:color w:val="000000"/>
          <w:sz w:val="32"/>
          <w:szCs w:val="32"/>
        </w:rPr>
        <w:t>6. Game ending interface</w:t>
      </w:r>
    </w:p>
    <w:p w14:paraId="69417876" w14:textId="02E253BC" w:rsidR="00AA3EEF" w:rsidDel="00BC2195" w:rsidRDefault="00AA3EEF" w:rsidP="006A1A73">
      <w:pPr>
        <w:rPr>
          <w:del w:id="85" w:author="Amornpong Trakarnkulpant" w:date="2022-02-01T12:44:00Z"/>
          <w:rFonts w:ascii="TH SarabunPSK" w:hAnsi="TH SarabunPSK" w:cs="TH SarabunPSK"/>
          <w:color w:val="000000"/>
          <w:sz w:val="32"/>
          <w:szCs w:val="32"/>
        </w:rPr>
      </w:pPr>
      <w:del w:id="86" w:author="Amornpong Trakarnkulpant" w:date="2022-02-04T10:18:00Z">
        <w:r w:rsidDel="006A1A73">
          <w:rPr>
            <w:rFonts w:ascii="TH SarabunPSK" w:hAnsi="TH SarabunPSK" w:cs="TH SarabunPSK"/>
            <w:color w:val="000000"/>
            <w:sz w:val="32"/>
            <w:szCs w:val="32"/>
          </w:rPr>
          <w:br w:type="textWrapping" w:clear="all"/>
        </w:r>
      </w:del>
    </w:p>
    <w:p w14:paraId="3FB3104A" w14:textId="77777777" w:rsidR="00BC2195" w:rsidRDefault="00BC2195" w:rsidP="006C5EB7">
      <w:pPr>
        <w:ind w:firstLine="720"/>
        <w:rPr>
          <w:ins w:id="87" w:author="Amornpong Trakarnkulpant" w:date="2022-02-04T10:18:00Z"/>
          <w:rFonts w:ascii="TH SarabunPSK" w:hAnsi="TH SarabunPSK" w:cs="TH SarabunPSK"/>
          <w:color w:val="000000"/>
          <w:sz w:val="32"/>
          <w:szCs w:val="32"/>
        </w:rPr>
      </w:pPr>
    </w:p>
    <w:p w14:paraId="608A133C" w14:textId="7928DAD9" w:rsidR="00AA3EEF" w:rsidRDefault="00AA3EEF" w:rsidP="006A1A73">
      <w:pPr>
        <w:rPr>
          <w:ins w:id="88" w:author="Amornpong Trakarnkulpant" w:date="2022-02-04T10:18:00Z"/>
          <w:rFonts w:ascii="TH SarabunPSK" w:hAnsi="TH SarabunPSK" w:cs="TH SarabunPSK"/>
          <w:color w:val="000000"/>
          <w:sz w:val="32"/>
          <w:szCs w:val="32"/>
        </w:rPr>
      </w:pPr>
    </w:p>
    <w:p w14:paraId="2F60C1FA" w14:textId="77777777" w:rsidR="002B2116" w:rsidRDefault="002B2116">
      <w:pPr>
        <w:rPr>
          <w:rFonts w:ascii="TH SarabunPSK" w:hAnsi="TH SarabunPSK" w:cs="TH SarabunPSK"/>
          <w:color w:val="000000"/>
          <w:sz w:val="32"/>
          <w:szCs w:val="32"/>
        </w:rPr>
        <w:pPrChange w:id="89" w:author="Amornpong Trakarnkulpant" w:date="2022-02-04T10:18:00Z">
          <w:pPr>
            <w:ind w:firstLine="720"/>
          </w:pPr>
        </w:pPrChange>
      </w:pPr>
    </w:p>
    <w:p w14:paraId="7632FB73" w14:textId="766738C7" w:rsidR="002C5E19" w:rsidRPr="00140B27" w:rsidRDefault="002C5E19" w:rsidP="002C5E19">
      <w:pPr>
        <w:pStyle w:val="ListParagraph"/>
        <w:numPr>
          <w:ilvl w:val="0"/>
          <w:numId w:val="6"/>
        </w:num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color w:val="365F91" w:themeColor="accent1" w:themeShade="BF"/>
          <w:szCs w:val="32"/>
        </w:rPr>
        <w:lastRenderedPageBreak/>
        <w:t>Score Criteria</w:t>
      </w:r>
    </w:p>
    <w:p w14:paraId="3CE41456" w14:textId="1928E791" w:rsidR="00A0280B" w:rsidRPr="00B13806" w:rsidRDefault="0075587E" w:rsidP="00A0280B">
      <w:pPr>
        <w:spacing w:after="0" w:line="240" w:lineRule="auto"/>
        <w:rPr>
          <w:rFonts w:ascii="TH SarabunPSK" w:eastAsia="Cambria" w:hAnsi="TH SarabunPSK" w:cs="TH SarabunPSK"/>
          <w:sz w:val="32"/>
          <w:szCs w:val="32"/>
        </w:rPr>
      </w:pPr>
      <w:r>
        <w:rPr>
          <w:rFonts w:ascii="TH SarabunPSK" w:eastAsia="Cambria" w:hAnsi="TH SarabunPSK" w:cs="TH SarabunPSK"/>
          <w:b/>
          <w:bCs/>
          <w:sz w:val="32"/>
          <w:szCs w:val="32"/>
        </w:rPr>
        <w:t>1 for each test case</w:t>
      </w:r>
      <w:del w:id="90" w:author="Vishnu Kotrajaras" w:date="2022-02-04T00:31:00Z">
        <w:r w:rsidDel="00D44A3C">
          <w:rPr>
            <w:rFonts w:ascii="TH SarabunPSK" w:eastAsia="Cambria" w:hAnsi="TH SarabunPSK" w:cs="TH SarabunPSK"/>
            <w:b/>
            <w:bCs/>
            <w:sz w:val="32"/>
            <w:szCs w:val="32"/>
          </w:rPr>
          <w:delText>s</w:delText>
        </w:r>
      </w:del>
      <w:r w:rsidR="003C6AB6">
        <w:rPr>
          <w:rFonts w:ascii="TH SarabunPSK" w:eastAsia="Cambria" w:hAnsi="TH SarabunPSK" w:cs="TH SarabunPSK"/>
          <w:b/>
          <w:bCs/>
          <w:sz w:val="32"/>
          <w:szCs w:val="32"/>
        </w:rPr>
        <w:t xml:space="preserve"> </w:t>
      </w:r>
      <w:ins w:id="91" w:author="Vishnu Kotrajaras" w:date="2022-02-04T00:32:00Z">
        <w:r w:rsidR="00516F80">
          <w:rPr>
            <w:rFonts w:ascii="TH SarabunPSK" w:eastAsia="Cambria" w:hAnsi="TH SarabunPSK" w:cs="TH SarabunPSK"/>
            <w:b/>
            <w:bCs/>
            <w:sz w:val="32"/>
            <w:szCs w:val="32"/>
          </w:rPr>
          <w:t>(</w:t>
        </w:r>
      </w:ins>
      <w:ins w:id="92" w:author="Vishnu Kotrajaras" w:date="2022-02-04T00:33:00Z">
        <w:r w:rsidR="00516F80">
          <w:rPr>
            <w:rFonts w:ascii="TH SarabunPSK" w:eastAsia="Cambria" w:hAnsi="TH SarabunPSK" w:cs="TH SarabunPSK"/>
            <w:b/>
            <w:bCs/>
            <w:sz w:val="32"/>
            <w:szCs w:val="32"/>
          </w:rPr>
          <w:t>28 in total score</w:t>
        </w:r>
      </w:ins>
      <w:ins w:id="93" w:author="Vishnu Kotrajaras" w:date="2022-02-04T00:32:00Z">
        <w:r w:rsidR="00516F80">
          <w:rPr>
            <w:rFonts w:ascii="TH SarabunPSK" w:eastAsia="Cambria" w:hAnsi="TH SarabunPSK" w:cs="TH SarabunPSK"/>
            <w:b/>
            <w:bCs/>
            <w:sz w:val="32"/>
            <w:szCs w:val="32"/>
          </w:rPr>
          <w:t>)</w:t>
        </w:r>
      </w:ins>
      <w:ins w:id="94" w:author="Vishnu Kotrajaras" w:date="2022-02-04T00:33:00Z">
        <w:r w:rsidR="00516F80">
          <w:rPr>
            <w:rFonts w:ascii="TH SarabunPSK" w:eastAsia="Cambria" w:hAnsi="TH SarabunPSK" w:cs="TH SarabunPSK"/>
            <w:b/>
            <w:bCs/>
            <w:sz w:val="32"/>
            <w:szCs w:val="32"/>
          </w:rPr>
          <w:t xml:space="preserve"> </w:t>
        </w:r>
      </w:ins>
      <w:r w:rsidR="003C6AB6">
        <w:rPr>
          <w:rFonts w:ascii="TH SarabunPSK" w:eastAsia="Cambria" w:hAnsi="TH SarabunPSK" w:cs="TH SarabunPSK"/>
          <w:b/>
          <w:bCs/>
          <w:sz w:val="32"/>
          <w:szCs w:val="32"/>
        </w:rPr>
        <w:t xml:space="preserve">and </w:t>
      </w:r>
      <w:del w:id="95" w:author="Vishnu Kotrajaras" w:date="2022-02-04T00:30:00Z">
        <w:r w:rsidR="003C6AB6" w:rsidDel="00D44A3C">
          <w:rPr>
            <w:rFonts w:ascii="TH SarabunPSK" w:eastAsia="Cambria" w:hAnsi="TH SarabunPSK" w:cs="TH SarabunPSK"/>
            <w:b/>
            <w:bCs/>
            <w:sz w:val="32"/>
            <w:szCs w:val="32"/>
          </w:rPr>
          <w:delText xml:space="preserve">1 </w:delText>
        </w:r>
      </w:del>
      <w:ins w:id="96" w:author="Vishnu Kotrajaras" w:date="2022-02-04T00:30:00Z">
        <w:r w:rsidR="00D44A3C">
          <w:rPr>
            <w:rFonts w:ascii="TH SarabunPSK" w:eastAsia="Cambria" w:hAnsi="TH SarabunPSK" w:cs="TH SarabunPSK"/>
            <w:b/>
            <w:bCs/>
            <w:sz w:val="32"/>
            <w:szCs w:val="32"/>
          </w:rPr>
          <w:t xml:space="preserve">2 </w:t>
        </w:r>
      </w:ins>
      <w:r w:rsidR="003C6AB6">
        <w:rPr>
          <w:rFonts w:ascii="TH SarabunPSK" w:eastAsia="Cambria" w:hAnsi="TH SarabunPSK" w:cs="TH SarabunPSK"/>
          <w:b/>
          <w:bCs/>
          <w:sz w:val="32"/>
          <w:szCs w:val="32"/>
        </w:rPr>
        <w:t xml:space="preserve">for </w:t>
      </w:r>
      <w:ins w:id="97" w:author="Vishnu Kotrajaras" w:date="2022-02-04T00:31:00Z">
        <w:r w:rsidR="00D44A3C">
          <w:rPr>
            <w:rFonts w:ascii="TH SarabunPSK" w:eastAsia="Cambria" w:hAnsi="TH SarabunPSK" w:cs="TH SarabunPSK"/>
            <w:b/>
            <w:bCs/>
            <w:sz w:val="32"/>
            <w:szCs w:val="32"/>
          </w:rPr>
          <w:t xml:space="preserve">each </w:t>
        </w:r>
      </w:ins>
      <w:r w:rsidR="003C6AB6">
        <w:rPr>
          <w:rFonts w:ascii="TH SarabunPSK" w:eastAsia="Cambria" w:hAnsi="TH SarabunPSK" w:cs="TH SarabunPSK"/>
          <w:b/>
          <w:bCs/>
          <w:sz w:val="32"/>
          <w:szCs w:val="32"/>
        </w:rPr>
        <w:t>UML</w:t>
      </w:r>
      <w:ins w:id="98" w:author="Vishnu Kotrajaras" w:date="2022-02-04T00:31:00Z">
        <w:r w:rsidR="00D44A3C">
          <w:rPr>
            <w:rFonts w:ascii="TH SarabunPSK" w:eastAsia="Cambria" w:hAnsi="TH SarabunPSK" w:cs="TH SarabunPSK"/>
            <w:b/>
            <w:bCs/>
            <w:sz w:val="32"/>
            <w:szCs w:val="32"/>
          </w:rPr>
          <w:t xml:space="preserve"> class</w:t>
        </w:r>
      </w:ins>
      <w:ins w:id="99" w:author="Vishnu Kotrajaras" w:date="2022-02-04T00:33:00Z">
        <w:r w:rsidR="00516F80">
          <w:rPr>
            <w:rFonts w:ascii="TH SarabunPSK" w:eastAsia="Cambria" w:hAnsi="TH SarabunPSK" w:cs="TH SarabunPSK"/>
            <w:b/>
            <w:bCs/>
            <w:sz w:val="32"/>
            <w:szCs w:val="32"/>
          </w:rPr>
          <w:t xml:space="preserve"> (8 in total score)</w:t>
        </w:r>
      </w:ins>
      <w:ins w:id="100" w:author="Vishnu Kotrajaras" w:date="2022-02-04T00:31:00Z">
        <w:r w:rsidR="00D44A3C">
          <w:rPr>
            <w:rFonts w:ascii="TH SarabunPSK" w:eastAsia="Cambria" w:hAnsi="TH SarabunPSK" w:cs="TH SarabunPSK"/>
            <w:b/>
            <w:bCs/>
            <w:sz w:val="32"/>
            <w:szCs w:val="32"/>
          </w:rPr>
          <w:t>.</w:t>
        </w:r>
      </w:ins>
    </w:p>
    <w:p w14:paraId="74268E1F" w14:textId="3C416674" w:rsidR="00B13806" w:rsidRPr="00A0280B" w:rsidRDefault="00B13806" w:rsidP="00140B27">
      <w:pPr>
        <w:spacing w:after="0" w:line="240" w:lineRule="auto"/>
        <w:rPr>
          <w:rFonts w:ascii="TH SarabunPSK" w:eastAsia="Cambria" w:hAnsi="TH SarabunPSK" w:cs="TH SarabunPSK"/>
          <w:sz w:val="32"/>
          <w:szCs w:val="32"/>
        </w:rPr>
      </w:pPr>
    </w:p>
    <w:p w14:paraId="32DC0879" w14:textId="538C09C5" w:rsidR="006617EB" w:rsidRPr="00E427CD" w:rsidRDefault="006617EB" w:rsidP="002C5E19">
      <w:pPr>
        <w:rPr>
          <w:rFonts w:ascii="TH SarabunPSK" w:hAnsi="TH SarabunPSK" w:cs="TH SarabunPSK"/>
          <w:color w:val="000000"/>
          <w:sz w:val="32"/>
          <w:szCs w:val="32"/>
        </w:rPr>
      </w:pPr>
    </w:p>
    <w:sectPr w:rsidR="006617EB" w:rsidRPr="00E427CD" w:rsidSect="00625CE5">
      <w:headerReference w:type="default" r:id="rId27"/>
      <w:pgSz w:w="11906" w:h="16838"/>
      <w:pgMar w:top="1440" w:right="1440" w:bottom="90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3AF8" w14:textId="77777777" w:rsidR="004A4D02" w:rsidRDefault="004A4D02">
      <w:pPr>
        <w:spacing w:after="0" w:line="240" w:lineRule="auto"/>
      </w:pPr>
      <w:r>
        <w:separator/>
      </w:r>
    </w:p>
  </w:endnote>
  <w:endnote w:type="continuationSeparator" w:id="0">
    <w:p w14:paraId="40875D8D" w14:textId="77777777" w:rsidR="004A4D02" w:rsidRDefault="004A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altName w:val="TH SarabunPSK"/>
    <w:charset w:val="DE"/>
    <w:family w:val="swiss"/>
    <w:pitch w:val="variable"/>
    <w:sig w:usb0="21000007" w:usb1="00000000" w:usb2="00000000" w:usb3="00000000" w:csb0="0001011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iberation Sans">
    <w:altName w:val="MS Gothic"/>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irmala UI">
    <w:panose1 w:val="020B0502040204020203"/>
    <w:charset w:val="00"/>
    <w:family w:val="swiss"/>
    <w:pitch w:val="variable"/>
    <w:sig w:usb0="80FF8023" w:usb1="0200004A" w:usb2="00000200" w:usb3="00000000" w:csb0="00000001" w:csb1="00000000"/>
  </w:font>
  <w:font w:name="Monaco">
    <w:charset w:val="00"/>
    <w:family w:val="swiss"/>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8DBE" w14:textId="77777777" w:rsidR="004A4D02" w:rsidRDefault="004A4D02">
      <w:pPr>
        <w:spacing w:after="0" w:line="240" w:lineRule="auto"/>
      </w:pPr>
      <w:r>
        <w:separator/>
      </w:r>
    </w:p>
  </w:footnote>
  <w:footnote w:type="continuationSeparator" w:id="0">
    <w:p w14:paraId="550B85B8" w14:textId="77777777" w:rsidR="004A4D02" w:rsidRDefault="004A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105797"/>
      <w:docPartObj>
        <w:docPartGallery w:val="Page Numbers (Top of Page)"/>
        <w:docPartUnique/>
      </w:docPartObj>
    </w:sdtPr>
    <w:sdtEndPr/>
    <w:sdtContent>
      <w:p w14:paraId="601207C8" w14:textId="4670D4AC" w:rsidR="00403340" w:rsidRDefault="00403340">
        <w:pPr>
          <w:pStyle w:val="Header"/>
          <w:pBdr>
            <w:bottom w:val="single" w:sz="4" w:space="1" w:color="D9D9D9"/>
          </w:pBdr>
          <w:jc w:val="right"/>
        </w:pPr>
        <w:r>
          <w:rPr>
            <w:rFonts w:ascii="Cordia New" w:hAnsi="Cordia New" w:cs="Cordia New"/>
            <w:color w:val="808080" w:themeColor="background1" w:themeShade="80"/>
            <w:spacing w:val="60"/>
          </w:rPr>
          <w:t>2110215 Programming Methodology</w:t>
        </w:r>
        <w:r>
          <w:tab/>
        </w:r>
        <w:r>
          <w:tab/>
        </w:r>
        <w:r>
          <w:rPr>
            <w:rFonts w:cs="Angsana New"/>
            <w:szCs w:val="22"/>
            <w:cs/>
            <w:lang w:val="th-TH"/>
          </w:rPr>
          <w:t xml:space="preserve"> </w:t>
        </w:r>
        <w:r>
          <w:rPr>
            <w:rFonts w:cs="Angsana New"/>
            <w:b/>
            <w:bCs/>
            <w:szCs w:val="22"/>
            <w:lang w:val="th-TH"/>
          </w:rPr>
          <w:fldChar w:fldCharType="begin"/>
        </w:r>
        <w:r>
          <w:instrText>PAGE</w:instrText>
        </w:r>
        <w:r>
          <w:fldChar w:fldCharType="separate"/>
        </w:r>
        <w:r>
          <w:rPr>
            <w:rFonts w:cs="Angsana New"/>
            <w:b/>
            <w:bCs/>
            <w:noProof/>
            <w:szCs w:val="22"/>
            <w:cs/>
            <w:lang w:val="th-TH"/>
          </w:rPr>
          <w:t>1</w:t>
        </w:r>
        <w:r>
          <w:fldChar w:fldCharType="end"/>
        </w:r>
      </w:p>
    </w:sdtContent>
  </w:sdt>
  <w:p w14:paraId="2EC171F4" w14:textId="77777777" w:rsidR="00403340" w:rsidRDefault="0040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B59D2"/>
    <w:multiLevelType w:val="multilevel"/>
    <w:tmpl w:val="BA04C9A2"/>
    <w:lvl w:ilvl="0">
      <w:start w:val="4"/>
      <w:numFmt w:val="decimal"/>
      <w:lvlText w:val="%1."/>
      <w:lvlJc w:val="left"/>
      <w:pPr>
        <w:ind w:left="360" w:hanging="360"/>
      </w:pPr>
      <w:rPr>
        <w:rFonts w:hint="default"/>
        <w:color w:val="4F81BD" w:themeColor="accent1"/>
        <w:sz w:val="28"/>
        <w:szCs w:val="28"/>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0A03F1"/>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E6B1ADB"/>
    <w:multiLevelType w:val="hybridMultilevel"/>
    <w:tmpl w:val="FA06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51CA"/>
    <w:multiLevelType w:val="hybridMultilevel"/>
    <w:tmpl w:val="4C5E354A"/>
    <w:lvl w:ilvl="0" w:tplc="B23661D2">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19007D"/>
    <w:multiLevelType w:val="hybridMultilevel"/>
    <w:tmpl w:val="1C1A7A42"/>
    <w:lvl w:ilvl="0" w:tplc="8D9C2768">
      <w:start w:val="4"/>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C5E2C"/>
    <w:multiLevelType w:val="hybridMultilevel"/>
    <w:tmpl w:val="D0A02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653C6C"/>
    <w:multiLevelType w:val="hybridMultilevel"/>
    <w:tmpl w:val="A3FEB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70EE7"/>
    <w:multiLevelType w:val="multilevel"/>
    <w:tmpl w:val="DE18C7EA"/>
    <w:lvl w:ilvl="0">
      <w:start w:val="3"/>
      <w:numFmt w:val="decimal"/>
      <w:lvlText w:val="%1."/>
      <w:lvlJc w:val="left"/>
      <w:pPr>
        <w:ind w:left="360" w:hanging="360"/>
      </w:pPr>
      <w:rPr>
        <w:rFonts w:hint="default"/>
        <w:color w:val="4F81BD" w:themeColor="accent1"/>
        <w:sz w:val="28"/>
        <w:szCs w:val="28"/>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B20D1E"/>
    <w:multiLevelType w:val="multilevel"/>
    <w:tmpl w:val="43C43346"/>
    <w:lvl w:ilvl="0">
      <w:start w:val="5"/>
      <w:numFmt w:val="decimal"/>
      <w:lvlText w:val="%1."/>
      <w:lvlJc w:val="left"/>
      <w:pPr>
        <w:ind w:left="360" w:hanging="360"/>
      </w:pPr>
      <w:rPr>
        <w:rFonts w:hint="default"/>
        <w:color w:val="4F81BD" w:themeColor="accent1"/>
        <w:sz w:val="28"/>
        <w:szCs w:val="28"/>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4A4261"/>
    <w:multiLevelType w:val="hybridMultilevel"/>
    <w:tmpl w:val="9788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F5147"/>
    <w:multiLevelType w:val="multilevel"/>
    <w:tmpl w:val="A25E7372"/>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AE577ED"/>
    <w:multiLevelType w:val="multilevel"/>
    <w:tmpl w:val="2DEE71A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2"/>
  </w:num>
  <w:num w:numId="4">
    <w:abstractNumId w:val="4"/>
  </w:num>
  <w:num w:numId="5">
    <w:abstractNumId w:val="1"/>
  </w:num>
  <w:num w:numId="6">
    <w:abstractNumId w:val="9"/>
  </w:num>
  <w:num w:numId="7">
    <w:abstractNumId w:val="3"/>
  </w:num>
  <w:num w:numId="8">
    <w:abstractNumId w:val="10"/>
  </w:num>
  <w:num w:numId="9">
    <w:abstractNumId w:val="7"/>
  </w:num>
  <w:num w:numId="10">
    <w:abstractNumId w:val="6"/>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nu Kotrajaras">
    <w15:presenceInfo w15:providerId="None" w15:userId="Vishnu Kotrajaras"/>
  </w15:person>
  <w15:person w15:author="Amornpong Trakarnkulpant">
    <w15:presenceInfo w15:providerId="Windows Live" w15:userId="9991e0d34af110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yNDO0NDEGIjMLYyUdpeDU4uLM/DyQAuNaAJolSa0sAAAA"/>
  </w:docVars>
  <w:rsids>
    <w:rsidRoot w:val="00F42A0E"/>
    <w:rsid w:val="00001D2E"/>
    <w:rsid w:val="00007E8D"/>
    <w:rsid w:val="00010DC0"/>
    <w:rsid w:val="000116D8"/>
    <w:rsid w:val="00011D7D"/>
    <w:rsid w:val="00013602"/>
    <w:rsid w:val="0001469D"/>
    <w:rsid w:val="00015024"/>
    <w:rsid w:val="00022DED"/>
    <w:rsid w:val="000262D2"/>
    <w:rsid w:val="00027344"/>
    <w:rsid w:val="00027843"/>
    <w:rsid w:val="00027F98"/>
    <w:rsid w:val="00031C42"/>
    <w:rsid w:val="00033196"/>
    <w:rsid w:val="00035B6A"/>
    <w:rsid w:val="00035F42"/>
    <w:rsid w:val="00036875"/>
    <w:rsid w:val="00037429"/>
    <w:rsid w:val="00037A71"/>
    <w:rsid w:val="00043008"/>
    <w:rsid w:val="000441FA"/>
    <w:rsid w:val="0004480F"/>
    <w:rsid w:val="00045F43"/>
    <w:rsid w:val="000464BD"/>
    <w:rsid w:val="000473EC"/>
    <w:rsid w:val="000509A1"/>
    <w:rsid w:val="000512AF"/>
    <w:rsid w:val="0006106D"/>
    <w:rsid w:val="0006160C"/>
    <w:rsid w:val="00064F33"/>
    <w:rsid w:val="00065B60"/>
    <w:rsid w:val="000672F4"/>
    <w:rsid w:val="0006736C"/>
    <w:rsid w:val="00067EEF"/>
    <w:rsid w:val="000711AE"/>
    <w:rsid w:val="000723E0"/>
    <w:rsid w:val="000747AE"/>
    <w:rsid w:val="00077DAA"/>
    <w:rsid w:val="00082247"/>
    <w:rsid w:val="00082A72"/>
    <w:rsid w:val="00083B4F"/>
    <w:rsid w:val="000844FE"/>
    <w:rsid w:val="000916CD"/>
    <w:rsid w:val="00095CC2"/>
    <w:rsid w:val="000A16CE"/>
    <w:rsid w:val="000A18EC"/>
    <w:rsid w:val="000A2AD9"/>
    <w:rsid w:val="000A3266"/>
    <w:rsid w:val="000B0E43"/>
    <w:rsid w:val="000B3BB8"/>
    <w:rsid w:val="000B67A4"/>
    <w:rsid w:val="000C1A45"/>
    <w:rsid w:val="000C613E"/>
    <w:rsid w:val="000C7241"/>
    <w:rsid w:val="000D1940"/>
    <w:rsid w:val="000D331B"/>
    <w:rsid w:val="000D4CF5"/>
    <w:rsid w:val="000D7151"/>
    <w:rsid w:val="000D76BA"/>
    <w:rsid w:val="000E250C"/>
    <w:rsid w:val="000E287B"/>
    <w:rsid w:val="000E3FD9"/>
    <w:rsid w:val="000E4815"/>
    <w:rsid w:val="000E4F1B"/>
    <w:rsid w:val="000F65B9"/>
    <w:rsid w:val="000F6FC6"/>
    <w:rsid w:val="000F7023"/>
    <w:rsid w:val="000F7389"/>
    <w:rsid w:val="000F78E2"/>
    <w:rsid w:val="001057A6"/>
    <w:rsid w:val="0010580E"/>
    <w:rsid w:val="00105B68"/>
    <w:rsid w:val="001101AC"/>
    <w:rsid w:val="001109EF"/>
    <w:rsid w:val="00114C2F"/>
    <w:rsid w:val="00115477"/>
    <w:rsid w:val="00127789"/>
    <w:rsid w:val="001320A3"/>
    <w:rsid w:val="00132459"/>
    <w:rsid w:val="00136B96"/>
    <w:rsid w:val="00137A8E"/>
    <w:rsid w:val="0014072A"/>
    <w:rsid w:val="00140B27"/>
    <w:rsid w:val="00140F08"/>
    <w:rsid w:val="001429E3"/>
    <w:rsid w:val="00143630"/>
    <w:rsid w:val="001456C8"/>
    <w:rsid w:val="00146E9C"/>
    <w:rsid w:val="00147DD6"/>
    <w:rsid w:val="00156918"/>
    <w:rsid w:val="001601CE"/>
    <w:rsid w:val="0016114D"/>
    <w:rsid w:val="00166BA8"/>
    <w:rsid w:val="00170255"/>
    <w:rsid w:val="0017363A"/>
    <w:rsid w:val="00174B05"/>
    <w:rsid w:val="0018239C"/>
    <w:rsid w:val="00182D1F"/>
    <w:rsid w:val="00182E46"/>
    <w:rsid w:val="00191030"/>
    <w:rsid w:val="00191D22"/>
    <w:rsid w:val="00192FE1"/>
    <w:rsid w:val="001A1992"/>
    <w:rsid w:val="001A51F2"/>
    <w:rsid w:val="001B00BD"/>
    <w:rsid w:val="001B4C58"/>
    <w:rsid w:val="001C05A2"/>
    <w:rsid w:val="001C127E"/>
    <w:rsid w:val="001C3C64"/>
    <w:rsid w:val="001C4684"/>
    <w:rsid w:val="001E4037"/>
    <w:rsid w:val="001E4475"/>
    <w:rsid w:val="001E498C"/>
    <w:rsid w:val="001E5A7A"/>
    <w:rsid w:val="001E6473"/>
    <w:rsid w:val="001F23C4"/>
    <w:rsid w:val="001F2EE0"/>
    <w:rsid w:val="00200230"/>
    <w:rsid w:val="00201386"/>
    <w:rsid w:val="0020143C"/>
    <w:rsid w:val="0020167C"/>
    <w:rsid w:val="0020307D"/>
    <w:rsid w:val="00203EE1"/>
    <w:rsid w:val="00205E89"/>
    <w:rsid w:val="00207C9B"/>
    <w:rsid w:val="002106B0"/>
    <w:rsid w:val="00214385"/>
    <w:rsid w:val="0021624B"/>
    <w:rsid w:val="0021784E"/>
    <w:rsid w:val="00221042"/>
    <w:rsid w:val="00223F03"/>
    <w:rsid w:val="00224FD2"/>
    <w:rsid w:val="00226D44"/>
    <w:rsid w:val="00233821"/>
    <w:rsid w:val="002341D1"/>
    <w:rsid w:val="00234B48"/>
    <w:rsid w:val="00234B9D"/>
    <w:rsid w:val="002362C9"/>
    <w:rsid w:val="00241A20"/>
    <w:rsid w:val="002507E8"/>
    <w:rsid w:val="00251C94"/>
    <w:rsid w:val="002552EC"/>
    <w:rsid w:val="00255419"/>
    <w:rsid w:val="002567A4"/>
    <w:rsid w:val="0026189D"/>
    <w:rsid w:val="00262E58"/>
    <w:rsid w:val="00262EFC"/>
    <w:rsid w:val="002639E7"/>
    <w:rsid w:val="00271094"/>
    <w:rsid w:val="00272CFB"/>
    <w:rsid w:val="00273F97"/>
    <w:rsid w:val="00274D18"/>
    <w:rsid w:val="0028286C"/>
    <w:rsid w:val="00283895"/>
    <w:rsid w:val="0028420F"/>
    <w:rsid w:val="0028742E"/>
    <w:rsid w:val="0029023B"/>
    <w:rsid w:val="00291C8B"/>
    <w:rsid w:val="00292EFB"/>
    <w:rsid w:val="00295E3F"/>
    <w:rsid w:val="002A0162"/>
    <w:rsid w:val="002A2A59"/>
    <w:rsid w:val="002A3053"/>
    <w:rsid w:val="002A3A0B"/>
    <w:rsid w:val="002A3C4B"/>
    <w:rsid w:val="002A6F15"/>
    <w:rsid w:val="002B02F7"/>
    <w:rsid w:val="002B2116"/>
    <w:rsid w:val="002B4027"/>
    <w:rsid w:val="002B4F5C"/>
    <w:rsid w:val="002C00AC"/>
    <w:rsid w:val="002C1C93"/>
    <w:rsid w:val="002C46B9"/>
    <w:rsid w:val="002C5E19"/>
    <w:rsid w:val="002C5E8D"/>
    <w:rsid w:val="002D12C6"/>
    <w:rsid w:val="002D36C3"/>
    <w:rsid w:val="002D437F"/>
    <w:rsid w:val="002D71AE"/>
    <w:rsid w:val="002D7B2F"/>
    <w:rsid w:val="002E0D09"/>
    <w:rsid w:val="002E10B0"/>
    <w:rsid w:val="002E2A39"/>
    <w:rsid w:val="002E4269"/>
    <w:rsid w:val="002F415B"/>
    <w:rsid w:val="002F4673"/>
    <w:rsid w:val="002F5A05"/>
    <w:rsid w:val="002F5E08"/>
    <w:rsid w:val="002F5E56"/>
    <w:rsid w:val="0030077E"/>
    <w:rsid w:val="00302F3A"/>
    <w:rsid w:val="00303737"/>
    <w:rsid w:val="003039E9"/>
    <w:rsid w:val="00304C8E"/>
    <w:rsid w:val="00310AEC"/>
    <w:rsid w:val="00311C28"/>
    <w:rsid w:val="0031260E"/>
    <w:rsid w:val="00312EF4"/>
    <w:rsid w:val="00316C3C"/>
    <w:rsid w:val="0031712D"/>
    <w:rsid w:val="00322B68"/>
    <w:rsid w:val="00323FD6"/>
    <w:rsid w:val="00326AD4"/>
    <w:rsid w:val="0033103C"/>
    <w:rsid w:val="003353D3"/>
    <w:rsid w:val="00340AC0"/>
    <w:rsid w:val="00341AD3"/>
    <w:rsid w:val="00345DAB"/>
    <w:rsid w:val="003464DF"/>
    <w:rsid w:val="0035463A"/>
    <w:rsid w:val="00354861"/>
    <w:rsid w:val="003635EE"/>
    <w:rsid w:val="003658DA"/>
    <w:rsid w:val="0036601F"/>
    <w:rsid w:val="003679CB"/>
    <w:rsid w:val="003715DC"/>
    <w:rsid w:val="003769CF"/>
    <w:rsid w:val="003832F6"/>
    <w:rsid w:val="0039113F"/>
    <w:rsid w:val="0039663D"/>
    <w:rsid w:val="00396A6F"/>
    <w:rsid w:val="00396B51"/>
    <w:rsid w:val="003A189E"/>
    <w:rsid w:val="003A37F5"/>
    <w:rsid w:val="003A41C2"/>
    <w:rsid w:val="003A6835"/>
    <w:rsid w:val="003B21BA"/>
    <w:rsid w:val="003B36B8"/>
    <w:rsid w:val="003B668C"/>
    <w:rsid w:val="003C3BF5"/>
    <w:rsid w:val="003C51B2"/>
    <w:rsid w:val="003C5549"/>
    <w:rsid w:val="003C6AB6"/>
    <w:rsid w:val="003C714C"/>
    <w:rsid w:val="003D3586"/>
    <w:rsid w:val="003D41B9"/>
    <w:rsid w:val="003D77D2"/>
    <w:rsid w:val="003D77EA"/>
    <w:rsid w:val="003E0A6F"/>
    <w:rsid w:val="003E20A7"/>
    <w:rsid w:val="003F1479"/>
    <w:rsid w:val="003F3FB5"/>
    <w:rsid w:val="003F4FCE"/>
    <w:rsid w:val="003F72BD"/>
    <w:rsid w:val="00403340"/>
    <w:rsid w:val="00422C44"/>
    <w:rsid w:val="00425177"/>
    <w:rsid w:val="004303B4"/>
    <w:rsid w:val="00431796"/>
    <w:rsid w:val="004369C0"/>
    <w:rsid w:val="00437A36"/>
    <w:rsid w:val="004431B4"/>
    <w:rsid w:val="00444017"/>
    <w:rsid w:val="00444FCA"/>
    <w:rsid w:val="00453127"/>
    <w:rsid w:val="004562F1"/>
    <w:rsid w:val="00456D88"/>
    <w:rsid w:val="00460249"/>
    <w:rsid w:val="00464B80"/>
    <w:rsid w:val="00464C8D"/>
    <w:rsid w:val="00465A04"/>
    <w:rsid w:val="00465DFE"/>
    <w:rsid w:val="00467BEA"/>
    <w:rsid w:val="00470B02"/>
    <w:rsid w:val="00472141"/>
    <w:rsid w:val="00473A9D"/>
    <w:rsid w:val="0047633F"/>
    <w:rsid w:val="00483C8D"/>
    <w:rsid w:val="00492AD2"/>
    <w:rsid w:val="00495312"/>
    <w:rsid w:val="00495E49"/>
    <w:rsid w:val="004A0747"/>
    <w:rsid w:val="004A28DD"/>
    <w:rsid w:val="004A2A6D"/>
    <w:rsid w:val="004A4D02"/>
    <w:rsid w:val="004B2114"/>
    <w:rsid w:val="004B29A8"/>
    <w:rsid w:val="004B4826"/>
    <w:rsid w:val="004B68DB"/>
    <w:rsid w:val="004B6EFF"/>
    <w:rsid w:val="004C0BBE"/>
    <w:rsid w:val="004D2223"/>
    <w:rsid w:val="004D3882"/>
    <w:rsid w:val="004D3EAD"/>
    <w:rsid w:val="004D7026"/>
    <w:rsid w:val="004E1AD6"/>
    <w:rsid w:val="004E2123"/>
    <w:rsid w:val="004E28D9"/>
    <w:rsid w:val="004E3AFE"/>
    <w:rsid w:val="004E3E2C"/>
    <w:rsid w:val="004E60F9"/>
    <w:rsid w:val="004E7D46"/>
    <w:rsid w:val="004F0119"/>
    <w:rsid w:val="004F039A"/>
    <w:rsid w:val="004F1238"/>
    <w:rsid w:val="005004D8"/>
    <w:rsid w:val="00500A9C"/>
    <w:rsid w:val="00502800"/>
    <w:rsid w:val="00506B24"/>
    <w:rsid w:val="0050709A"/>
    <w:rsid w:val="005123EA"/>
    <w:rsid w:val="00512B7A"/>
    <w:rsid w:val="005169C2"/>
    <w:rsid w:val="00516F80"/>
    <w:rsid w:val="00521CFE"/>
    <w:rsid w:val="0052500B"/>
    <w:rsid w:val="00526E62"/>
    <w:rsid w:val="00527489"/>
    <w:rsid w:val="00540263"/>
    <w:rsid w:val="00546CDF"/>
    <w:rsid w:val="0055362A"/>
    <w:rsid w:val="00553B90"/>
    <w:rsid w:val="005579DD"/>
    <w:rsid w:val="00560054"/>
    <w:rsid w:val="00566F91"/>
    <w:rsid w:val="00571949"/>
    <w:rsid w:val="00574710"/>
    <w:rsid w:val="00575702"/>
    <w:rsid w:val="005759A1"/>
    <w:rsid w:val="00586655"/>
    <w:rsid w:val="005A30CC"/>
    <w:rsid w:val="005A52D1"/>
    <w:rsid w:val="005B2F06"/>
    <w:rsid w:val="005B51FE"/>
    <w:rsid w:val="005C0E6C"/>
    <w:rsid w:val="005C5E88"/>
    <w:rsid w:val="005C665C"/>
    <w:rsid w:val="005D013A"/>
    <w:rsid w:val="005D128D"/>
    <w:rsid w:val="005D2334"/>
    <w:rsid w:val="005D286C"/>
    <w:rsid w:val="005E488D"/>
    <w:rsid w:val="005E6150"/>
    <w:rsid w:val="005F1602"/>
    <w:rsid w:val="006038EA"/>
    <w:rsid w:val="006044B1"/>
    <w:rsid w:val="00616CF3"/>
    <w:rsid w:val="00617B56"/>
    <w:rsid w:val="00623658"/>
    <w:rsid w:val="00625CE5"/>
    <w:rsid w:val="006329F5"/>
    <w:rsid w:val="006331D9"/>
    <w:rsid w:val="006338A7"/>
    <w:rsid w:val="0063396E"/>
    <w:rsid w:val="00644741"/>
    <w:rsid w:val="00647DF5"/>
    <w:rsid w:val="00654BC9"/>
    <w:rsid w:val="00656597"/>
    <w:rsid w:val="006573FF"/>
    <w:rsid w:val="006604D8"/>
    <w:rsid w:val="00660BA7"/>
    <w:rsid w:val="006617EB"/>
    <w:rsid w:val="0066489A"/>
    <w:rsid w:val="00665D23"/>
    <w:rsid w:val="00667C3E"/>
    <w:rsid w:val="00667C90"/>
    <w:rsid w:val="00673366"/>
    <w:rsid w:val="00674D88"/>
    <w:rsid w:val="0067610F"/>
    <w:rsid w:val="00676DD8"/>
    <w:rsid w:val="00680847"/>
    <w:rsid w:val="0068213D"/>
    <w:rsid w:val="00683778"/>
    <w:rsid w:val="006865C7"/>
    <w:rsid w:val="00690F70"/>
    <w:rsid w:val="006913B6"/>
    <w:rsid w:val="00693857"/>
    <w:rsid w:val="0069473D"/>
    <w:rsid w:val="006947A3"/>
    <w:rsid w:val="006952E7"/>
    <w:rsid w:val="006961A0"/>
    <w:rsid w:val="00696C54"/>
    <w:rsid w:val="006A1A73"/>
    <w:rsid w:val="006B2F06"/>
    <w:rsid w:val="006C1A18"/>
    <w:rsid w:val="006C22BF"/>
    <w:rsid w:val="006C51F0"/>
    <w:rsid w:val="006C5EB7"/>
    <w:rsid w:val="006D237C"/>
    <w:rsid w:val="006D469D"/>
    <w:rsid w:val="006D6826"/>
    <w:rsid w:val="006E0AD6"/>
    <w:rsid w:val="006E2492"/>
    <w:rsid w:val="006E519E"/>
    <w:rsid w:val="006E7439"/>
    <w:rsid w:val="006F0D80"/>
    <w:rsid w:val="006F4FD6"/>
    <w:rsid w:val="0070326F"/>
    <w:rsid w:val="00705FD2"/>
    <w:rsid w:val="0070669F"/>
    <w:rsid w:val="0070682B"/>
    <w:rsid w:val="00706FCF"/>
    <w:rsid w:val="0071232A"/>
    <w:rsid w:val="00712C22"/>
    <w:rsid w:val="007174A7"/>
    <w:rsid w:val="00721B2D"/>
    <w:rsid w:val="00721D20"/>
    <w:rsid w:val="0072301E"/>
    <w:rsid w:val="00726435"/>
    <w:rsid w:val="00727CF3"/>
    <w:rsid w:val="00731182"/>
    <w:rsid w:val="007332B4"/>
    <w:rsid w:val="00733B81"/>
    <w:rsid w:val="00734E85"/>
    <w:rsid w:val="00736DE5"/>
    <w:rsid w:val="007376EB"/>
    <w:rsid w:val="00740807"/>
    <w:rsid w:val="007447EE"/>
    <w:rsid w:val="0075587E"/>
    <w:rsid w:val="0076062D"/>
    <w:rsid w:val="007610D7"/>
    <w:rsid w:val="00761D40"/>
    <w:rsid w:val="00762C21"/>
    <w:rsid w:val="00766E1D"/>
    <w:rsid w:val="00767C7F"/>
    <w:rsid w:val="00767CAC"/>
    <w:rsid w:val="007743D6"/>
    <w:rsid w:val="00775E02"/>
    <w:rsid w:val="00776F25"/>
    <w:rsid w:val="00781E6F"/>
    <w:rsid w:val="007832DB"/>
    <w:rsid w:val="0078547B"/>
    <w:rsid w:val="00785A70"/>
    <w:rsid w:val="00795FA5"/>
    <w:rsid w:val="0079617E"/>
    <w:rsid w:val="00797C66"/>
    <w:rsid w:val="007A319D"/>
    <w:rsid w:val="007A7D2A"/>
    <w:rsid w:val="007B081D"/>
    <w:rsid w:val="007B0FD5"/>
    <w:rsid w:val="007B2048"/>
    <w:rsid w:val="007B39B8"/>
    <w:rsid w:val="007B66A8"/>
    <w:rsid w:val="007B6725"/>
    <w:rsid w:val="007C0E22"/>
    <w:rsid w:val="007C51E3"/>
    <w:rsid w:val="007C545C"/>
    <w:rsid w:val="007C6020"/>
    <w:rsid w:val="007C6383"/>
    <w:rsid w:val="007C7C5F"/>
    <w:rsid w:val="007D092F"/>
    <w:rsid w:val="007D229B"/>
    <w:rsid w:val="007D234C"/>
    <w:rsid w:val="007D5C71"/>
    <w:rsid w:val="007D7866"/>
    <w:rsid w:val="007E131A"/>
    <w:rsid w:val="007E4776"/>
    <w:rsid w:val="007E4A1D"/>
    <w:rsid w:val="007E7CA8"/>
    <w:rsid w:val="007F2715"/>
    <w:rsid w:val="007F3AA3"/>
    <w:rsid w:val="007F3CC3"/>
    <w:rsid w:val="007F5A39"/>
    <w:rsid w:val="007F7B7E"/>
    <w:rsid w:val="007F7FD9"/>
    <w:rsid w:val="00801411"/>
    <w:rsid w:val="0080730B"/>
    <w:rsid w:val="008101F1"/>
    <w:rsid w:val="00811F85"/>
    <w:rsid w:val="00812FB5"/>
    <w:rsid w:val="00813F72"/>
    <w:rsid w:val="008163D5"/>
    <w:rsid w:val="00827449"/>
    <w:rsid w:val="00830FF2"/>
    <w:rsid w:val="00832681"/>
    <w:rsid w:val="00832989"/>
    <w:rsid w:val="008409EA"/>
    <w:rsid w:val="008436F3"/>
    <w:rsid w:val="00850275"/>
    <w:rsid w:val="00851D30"/>
    <w:rsid w:val="00851E60"/>
    <w:rsid w:val="008549A4"/>
    <w:rsid w:val="00861391"/>
    <w:rsid w:val="00863825"/>
    <w:rsid w:val="00867C2D"/>
    <w:rsid w:val="0087613A"/>
    <w:rsid w:val="008779AC"/>
    <w:rsid w:val="00881351"/>
    <w:rsid w:val="0088165E"/>
    <w:rsid w:val="0088409C"/>
    <w:rsid w:val="00894C6C"/>
    <w:rsid w:val="00896D15"/>
    <w:rsid w:val="0089727D"/>
    <w:rsid w:val="008A05EE"/>
    <w:rsid w:val="008A23B3"/>
    <w:rsid w:val="008A3C1E"/>
    <w:rsid w:val="008A46EE"/>
    <w:rsid w:val="008A53F0"/>
    <w:rsid w:val="008A5EBE"/>
    <w:rsid w:val="008A791F"/>
    <w:rsid w:val="008B00CC"/>
    <w:rsid w:val="008B174D"/>
    <w:rsid w:val="008C16E1"/>
    <w:rsid w:val="008C2D8F"/>
    <w:rsid w:val="008C5848"/>
    <w:rsid w:val="008C5D34"/>
    <w:rsid w:val="008C60DC"/>
    <w:rsid w:val="008D12E1"/>
    <w:rsid w:val="008D2844"/>
    <w:rsid w:val="008D4E92"/>
    <w:rsid w:val="008D6303"/>
    <w:rsid w:val="008E1840"/>
    <w:rsid w:val="008E3DBA"/>
    <w:rsid w:val="008E6609"/>
    <w:rsid w:val="008E78CD"/>
    <w:rsid w:val="008F19D7"/>
    <w:rsid w:val="008F513D"/>
    <w:rsid w:val="008F6B25"/>
    <w:rsid w:val="008F789E"/>
    <w:rsid w:val="00900822"/>
    <w:rsid w:val="00902AEA"/>
    <w:rsid w:val="009061A2"/>
    <w:rsid w:val="00907BBC"/>
    <w:rsid w:val="00910023"/>
    <w:rsid w:val="00910EAC"/>
    <w:rsid w:val="00911D9A"/>
    <w:rsid w:val="00911DE0"/>
    <w:rsid w:val="00912499"/>
    <w:rsid w:val="00912530"/>
    <w:rsid w:val="00912D9B"/>
    <w:rsid w:val="00913B0F"/>
    <w:rsid w:val="00927A03"/>
    <w:rsid w:val="00931DF7"/>
    <w:rsid w:val="00934C38"/>
    <w:rsid w:val="00937959"/>
    <w:rsid w:val="00942C7A"/>
    <w:rsid w:val="00944DA3"/>
    <w:rsid w:val="00954E8A"/>
    <w:rsid w:val="009555DE"/>
    <w:rsid w:val="009572BA"/>
    <w:rsid w:val="0096310C"/>
    <w:rsid w:val="00963363"/>
    <w:rsid w:val="009652EC"/>
    <w:rsid w:val="00971CD5"/>
    <w:rsid w:val="009732C2"/>
    <w:rsid w:val="0097426E"/>
    <w:rsid w:val="00974DFB"/>
    <w:rsid w:val="00984B2F"/>
    <w:rsid w:val="00986E3F"/>
    <w:rsid w:val="009953D1"/>
    <w:rsid w:val="009955D3"/>
    <w:rsid w:val="009A17FF"/>
    <w:rsid w:val="009A2C2D"/>
    <w:rsid w:val="009A4D3F"/>
    <w:rsid w:val="009A5316"/>
    <w:rsid w:val="009B6566"/>
    <w:rsid w:val="009B7C6B"/>
    <w:rsid w:val="009C4D54"/>
    <w:rsid w:val="009C5831"/>
    <w:rsid w:val="009C7F03"/>
    <w:rsid w:val="009D33E9"/>
    <w:rsid w:val="009D66BB"/>
    <w:rsid w:val="009D746B"/>
    <w:rsid w:val="009D77CA"/>
    <w:rsid w:val="009E06DA"/>
    <w:rsid w:val="009E0700"/>
    <w:rsid w:val="009E45B2"/>
    <w:rsid w:val="009E4C9E"/>
    <w:rsid w:val="009F2668"/>
    <w:rsid w:val="009F5F7D"/>
    <w:rsid w:val="00A0280B"/>
    <w:rsid w:val="00A02A40"/>
    <w:rsid w:val="00A04B0A"/>
    <w:rsid w:val="00A04DC7"/>
    <w:rsid w:val="00A111F8"/>
    <w:rsid w:val="00A15658"/>
    <w:rsid w:val="00A16F53"/>
    <w:rsid w:val="00A17056"/>
    <w:rsid w:val="00A23EE1"/>
    <w:rsid w:val="00A2537C"/>
    <w:rsid w:val="00A26E1C"/>
    <w:rsid w:val="00A27C74"/>
    <w:rsid w:val="00A317DE"/>
    <w:rsid w:val="00A31F12"/>
    <w:rsid w:val="00A340DB"/>
    <w:rsid w:val="00A35252"/>
    <w:rsid w:val="00A37CE6"/>
    <w:rsid w:val="00A46047"/>
    <w:rsid w:val="00A465D0"/>
    <w:rsid w:val="00A474EB"/>
    <w:rsid w:val="00A503B4"/>
    <w:rsid w:val="00A51455"/>
    <w:rsid w:val="00A572AF"/>
    <w:rsid w:val="00A60C04"/>
    <w:rsid w:val="00A60D2D"/>
    <w:rsid w:val="00A629D5"/>
    <w:rsid w:val="00A642ED"/>
    <w:rsid w:val="00A64B52"/>
    <w:rsid w:val="00A64C08"/>
    <w:rsid w:val="00A654BD"/>
    <w:rsid w:val="00A70C31"/>
    <w:rsid w:val="00A74057"/>
    <w:rsid w:val="00A82753"/>
    <w:rsid w:val="00A83B2F"/>
    <w:rsid w:val="00A8443E"/>
    <w:rsid w:val="00A864E4"/>
    <w:rsid w:val="00A95123"/>
    <w:rsid w:val="00A963DC"/>
    <w:rsid w:val="00AA0598"/>
    <w:rsid w:val="00AA1B57"/>
    <w:rsid w:val="00AA3EEF"/>
    <w:rsid w:val="00AA497E"/>
    <w:rsid w:val="00AB02C0"/>
    <w:rsid w:val="00AB1E51"/>
    <w:rsid w:val="00AB3D3C"/>
    <w:rsid w:val="00AB42A7"/>
    <w:rsid w:val="00AB693C"/>
    <w:rsid w:val="00AB6C8F"/>
    <w:rsid w:val="00AC27CE"/>
    <w:rsid w:val="00AC68DB"/>
    <w:rsid w:val="00AC7796"/>
    <w:rsid w:val="00AD0366"/>
    <w:rsid w:val="00AD0C51"/>
    <w:rsid w:val="00AD1EB9"/>
    <w:rsid w:val="00AD2721"/>
    <w:rsid w:val="00AD6393"/>
    <w:rsid w:val="00AE2A38"/>
    <w:rsid w:val="00AE681E"/>
    <w:rsid w:val="00AE6C30"/>
    <w:rsid w:val="00AF11C5"/>
    <w:rsid w:val="00AF4445"/>
    <w:rsid w:val="00B00532"/>
    <w:rsid w:val="00B01282"/>
    <w:rsid w:val="00B02F45"/>
    <w:rsid w:val="00B12411"/>
    <w:rsid w:val="00B13806"/>
    <w:rsid w:val="00B1401F"/>
    <w:rsid w:val="00B14083"/>
    <w:rsid w:val="00B171F4"/>
    <w:rsid w:val="00B221A4"/>
    <w:rsid w:val="00B24BA6"/>
    <w:rsid w:val="00B262B6"/>
    <w:rsid w:val="00B3177C"/>
    <w:rsid w:val="00B33DD5"/>
    <w:rsid w:val="00B40923"/>
    <w:rsid w:val="00B40997"/>
    <w:rsid w:val="00B45780"/>
    <w:rsid w:val="00B50DCF"/>
    <w:rsid w:val="00B56A56"/>
    <w:rsid w:val="00B578DD"/>
    <w:rsid w:val="00B60A3D"/>
    <w:rsid w:val="00B62B6A"/>
    <w:rsid w:val="00B63EF0"/>
    <w:rsid w:val="00B64317"/>
    <w:rsid w:val="00B826DB"/>
    <w:rsid w:val="00B82D3D"/>
    <w:rsid w:val="00B84CBA"/>
    <w:rsid w:val="00B86B99"/>
    <w:rsid w:val="00B908B6"/>
    <w:rsid w:val="00B92763"/>
    <w:rsid w:val="00BA19B1"/>
    <w:rsid w:val="00BA1F3C"/>
    <w:rsid w:val="00BA2438"/>
    <w:rsid w:val="00BA29A6"/>
    <w:rsid w:val="00BA644F"/>
    <w:rsid w:val="00BB16FB"/>
    <w:rsid w:val="00BB28EC"/>
    <w:rsid w:val="00BB2CD3"/>
    <w:rsid w:val="00BB56C1"/>
    <w:rsid w:val="00BC1CB0"/>
    <w:rsid w:val="00BC2195"/>
    <w:rsid w:val="00BC5CD6"/>
    <w:rsid w:val="00BD7D86"/>
    <w:rsid w:val="00BE4F1B"/>
    <w:rsid w:val="00BE509A"/>
    <w:rsid w:val="00BE52C6"/>
    <w:rsid w:val="00BE5DE9"/>
    <w:rsid w:val="00BE67A5"/>
    <w:rsid w:val="00BF3A8D"/>
    <w:rsid w:val="00BF582A"/>
    <w:rsid w:val="00BF58C8"/>
    <w:rsid w:val="00BF5E21"/>
    <w:rsid w:val="00BF634B"/>
    <w:rsid w:val="00BF6696"/>
    <w:rsid w:val="00BF67C0"/>
    <w:rsid w:val="00BF6C12"/>
    <w:rsid w:val="00BF7779"/>
    <w:rsid w:val="00C01AB7"/>
    <w:rsid w:val="00C11550"/>
    <w:rsid w:val="00C169F2"/>
    <w:rsid w:val="00C215A3"/>
    <w:rsid w:val="00C25EAA"/>
    <w:rsid w:val="00C268AA"/>
    <w:rsid w:val="00C33991"/>
    <w:rsid w:val="00C37828"/>
    <w:rsid w:val="00C3799F"/>
    <w:rsid w:val="00C50540"/>
    <w:rsid w:val="00C51B94"/>
    <w:rsid w:val="00C57A1A"/>
    <w:rsid w:val="00C62BAE"/>
    <w:rsid w:val="00C64FE5"/>
    <w:rsid w:val="00C723FC"/>
    <w:rsid w:val="00C72E6E"/>
    <w:rsid w:val="00C75C3F"/>
    <w:rsid w:val="00C77C83"/>
    <w:rsid w:val="00C86E8C"/>
    <w:rsid w:val="00C91601"/>
    <w:rsid w:val="00C92213"/>
    <w:rsid w:val="00CA13AE"/>
    <w:rsid w:val="00CA2B19"/>
    <w:rsid w:val="00CA39D2"/>
    <w:rsid w:val="00CA3D69"/>
    <w:rsid w:val="00CB10D4"/>
    <w:rsid w:val="00CB70AA"/>
    <w:rsid w:val="00CC0D8F"/>
    <w:rsid w:val="00CC3DD7"/>
    <w:rsid w:val="00CC48CE"/>
    <w:rsid w:val="00CD151E"/>
    <w:rsid w:val="00CD1998"/>
    <w:rsid w:val="00CE150C"/>
    <w:rsid w:val="00CE2090"/>
    <w:rsid w:val="00CE4556"/>
    <w:rsid w:val="00CE4780"/>
    <w:rsid w:val="00CE7902"/>
    <w:rsid w:val="00CF1AA4"/>
    <w:rsid w:val="00D0700F"/>
    <w:rsid w:val="00D12DEB"/>
    <w:rsid w:val="00D14829"/>
    <w:rsid w:val="00D212C6"/>
    <w:rsid w:val="00D21675"/>
    <w:rsid w:val="00D2233D"/>
    <w:rsid w:val="00D26097"/>
    <w:rsid w:val="00D2626C"/>
    <w:rsid w:val="00D27019"/>
    <w:rsid w:val="00D27F6C"/>
    <w:rsid w:val="00D33952"/>
    <w:rsid w:val="00D35063"/>
    <w:rsid w:val="00D365F2"/>
    <w:rsid w:val="00D44A3C"/>
    <w:rsid w:val="00D52675"/>
    <w:rsid w:val="00D53A87"/>
    <w:rsid w:val="00D546A6"/>
    <w:rsid w:val="00D549EE"/>
    <w:rsid w:val="00D62779"/>
    <w:rsid w:val="00D63886"/>
    <w:rsid w:val="00D70156"/>
    <w:rsid w:val="00D71217"/>
    <w:rsid w:val="00D730FB"/>
    <w:rsid w:val="00D762AE"/>
    <w:rsid w:val="00D80C67"/>
    <w:rsid w:val="00D81EA2"/>
    <w:rsid w:val="00D82129"/>
    <w:rsid w:val="00D845BB"/>
    <w:rsid w:val="00D86E92"/>
    <w:rsid w:val="00D87102"/>
    <w:rsid w:val="00D906F9"/>
    <w:rsid w:val="00D91039"/>
    <w:rsid w:val="00D91365"/>
    <w:rsid w:val="00D9140C"/>
    <w:rsid w:val="00D96ACE"/>
    <w:rsid w:val="00D9728D"/>
    <w:rsid w:val="00DA2E97"/>
    <w:rsid w:val="00DA57F0"/>
    <w:rsid w:val="00DB01ED"/>
    <w:rsid w:val="00DB083B"/>
    <w:rsid w:val="00DB2F89"/>
    <w:rsid w:val="00DB410B"/>
    <w:rsid w:val="00DB50FB"/>
    <w:rsid w:val="00DB55E6"/>
    <w:rsid w:val="00DB7A33"/>
    <w:rsid w:val="00DC709C"/>
    <w:rsid w:val="00DD27D6"/>
    <w:rsid w:val="00DD326A"/>
    <w:rsid w:val="00DE01D5"/>
    <w:rsid w:val="00DE0DBA"/>
    <w:rsid w:val="00DE7C96"/>
    <w:rsid w:val="00DF2CC6"/>
    <w:rsid w:val="00DF3B0A"/>
    <w:rsid w:val="00DF5CA0"/>
    <w:rsid w:val="00DF6010"/>
    <w:rsid w:val="00DF756B"/>
    <w:rsid w:val="00DF7B31"/>
    <w:rsid w:val="00DF7D6B"/>
    <w:rsid w:val="00E01CD9"/>
    <w:rsid w:val="00E0508A"/>
    <w:rsid w:val="00E06A42"/>
    <w:rsid w:val="00E075FB"/>
    <w:rsid w:val="00E12253"/>
    <w:rsid w:val="00E17093"/>
    <w:rsid w:val="00E218B9"/>
    <w:rsid w:val="00E228D5"/>
    <w:rsid w:val="00E23B81"/>
    <w:rsid w:val="00E2579C"/>
    <w:rsid w:val="00E32E64"/>
    <w:rsid w:val="00E40942"/>
    <w:rsid w:val="00E427CD"/>
    <w:rsid w:val="00E43E99"/>
    <w:rsid w:val="00E45349"/>
    <w:rsid w:val="00E50C59"/>
    <w:rsid w:val="00E52042"/>
    <w:rsid w:val="00E529F7"/>
    <w:rsid w:val="00E52B02"/>
    <w:rsid w:val="00E606DB"/>
    <w:rsid w:val="00E61392"/>
    <w:rsid w:val="00E61D36"/>
    <w:rsid w:val="00E65407"/>
    <w:rsid w:val="00E657BA"/>
    <w:rsid w:val="00E71FED"/>
    <w:rsid w:val="00E7553E"/>
    <w:rsid w:val="00E837E5"/>
    <w:rsid w:val="00E8491C"/>
    <w:rsid w:val="00E85944"/>
    <w:rsid w:val="00E900CB"/>
    <w:rsid w:val="00E94D62"/>
    <w:rsid w:val="00E966F9"/>
    <w:rsid w:val="00EA02CB"/>
    <w:rsid w:val="00EA33A0"/>
    <w:rsid w:val="00EA3FA0"/>
    <w:rsid w:val="00EB00FC"/>
    <w:rsid w:val="00EB07FB"/>
    <w:rsid w:val="00EB1762"/>
    <w:rsid w:val="00EB4DA4"/>
    <w:rsid w:val="00EC2F4A"/>
    <w:rsid w:val="00EC4213"/>
    <w:rsid w:val="00EC5369"/>
    <w:rsid w:val="00EC6BAA"/>
    <w:rsid w:val="00EC758B"/>
    <w:rsid w:val="00ED1B92"/>
    <w:rsid w:val="00ED2FC0"/>
    <w:rsid w:val="00ED4E66"/>
    <w:rsid w:val="00EE0E7B"/>
    <w:rsid w:val="00EE1AA5"/>
    <w:rsid w:val="00EE1B1A"/>
    <w:rsid w:val="00EE67A7"/>
    <w:rsid w:val="00EE6E64"/>
    <w:rsid w:val="00F0403B"/>
    <w:rsid w:val="00F05377"/>
    <w:rsid w:val="00F07D20"/>
    <w:rsid w:val="00F15260"/>
    <w:rsid w:val="00F2051C"/>
    <w:rsid w:val="00F21AA8"/>
    <w:rsid w:val="00F221F0"/>
    <w:rsid w:val="00F26A29"/>
    <w:rsid w:val="00F30802"/>
    <w:rsid w:val="00F343D7"/>
    <w:rsid w:val="00F4056E"/>
    <w:rsid w:val="00F42A0E"/>
    <w:rsid w:val="00F47539"/>
    <w:rsid w:val="00F52E28"/>
    <w:rsid w:val="00F534BE"/>
    <w:rsid w:val="00F55F49"/>
    <w:rsid w:val="00F561D1"/>
    <w:rsid w:val="00F56DC7"/>
    <w:rsid w:val="00F60F10"/>
    <w:rsid w:val="00F63A23"/>
    <w:rsid w:val="00F67D46"/>
    <w:rsid w:val="00F70221"/>
    <w:rsid w:val="00F70F93"/>
    <w:rsid w:val="00F71313"/>
    <w:rsid w:val="00F7215F"/>
    <w:rsid w:val="00F72B36"/>
    <w:rsid w:val="00F76323"/>
    <w:rsid w:val="00F83D71"/>
    <w:rsid w:val="00F844CD"/>
    <w:rsid w:val="00F84F01"/>
    <w:rsid w:val="00F9007F"/>
    <w:rsid w:val="00F937A8"/>
    <w:rsid w:val="00F976FA"/>
    <w:rsid w:val="00F97AC8"/>
    <w:rsid w:val="00FA125D"/>
    <w:rsid w:val="00FA248A"/>
    <w:rsid w:val="00FA2698"/>
    <w:rsid w:val="00FA2E3E"/>
    <w:rsid w:val="00FA3712"/>
    <w:rsid w:val="00FA6E0F"/>
    <w:rsid w:val="00FA75E2"/>
    <w:rsid w:val="00FB0BD9"/>
    <w:rsid w:val="00FB1278"/>
    <w:rsid w:val="00FB1DB1"/>
    <w:rsid w:val="00FD3A3E"/>
    <w:rsid w:val="00FD4AF5"/>
    <w:rsid w:val="00FD693E"/>
    <w:rsid w:val="00FE4D3D"/>
    <w:rsid w:val="00FE57C2"/>
    <w:rsid w:val="00FE5EE7"/>
    <w:rsid w:val="00FE6857"/>
    <w:rsid w:val="00FE6F34"/>
    <w:rsid w:val="00FE752A"/>
    <w:rsid w:val="00FF4529"/>
    <w:rsid w:val="00FF625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94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1D30"/>
    <w:pPr>
      <w:spacing w:after="200" w:line="276" w:lineRule="auto"/>
    </w:pPr>
  </w:style>
  <w:style w:type="paragraph" w:styleId="Heading1">
    <w:name w:val="heading 1"/>
    <w:basedOn w:val="Normal"/>
    <w:next w:val="Normal"/>
    <w:link w:val="Heading1Char"/>
    <w:uiPriority w:val="9"/>
    <w:qFormat/>
    <w:rsid w:val="00F221F0"/>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unhideWhenUsed/>
    <w:qFormat/>
    <w:rsid w:val="00001D2E"/>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unhideWhenUsed/>
    <w:qFormat/>
    <w:rsid w:val="00001D2E"/>
    <w:pPr>
      <w:keepNext/>
      <w:keepLines/>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unhideWhenUsed/>
    <w:qFormat/>
    <w:rsid w:val="0067336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ข้อความบอลลูน อักขระ"/>
    <w:basedOn w:val="DefaultParagraphFont"/>
    <w:uiPriority w:val="99"/>
    <w:semiHidden/>
    <w:qFormat/>
    <w:rsid w:val="00027690"/>
    <w:rPr>
      <w:rFonts w:ascii="Tahoma" w:hAnsi="Tahoma" w:cs="Angsana New"/>
      <w:sz w:val="16"/>
      <w:szCs w:val="20"/>
    </w:rPr>
  </w:style>
  <w:style w:type="character" w:customStyle="1" w:styleId="a0">
    <w:name w:val="หัวกระดาษ อักขระ"/>
    <w:basedOn w:val="DefaultParagraphFont"/>
    <w:uiPriority w:val="99"/>
    <w:qFormat/>
    <w:rsid w:val="00676D9B"/>
  </w:style>
  <w:style w:type="character" w:customStyle="1" w:styleId="a1">
    <w:name w:val="ท้ายกระดาษ อักขระ"/>
    <w:basedOn w:val="DefaultParagraphFont"/>
    <w:uiPriority w:val="99"/>
    <w:qFormat/>
    <w:rsid w:val="00676D9B"/>
  </w:style>
  <w:style w:type="character" w:customStyle="1" w:styleId="ListLabel1">
    <w:name w:val="ListLabel 1"/>
    <w:qFormat/>
    <w:rPr>
      <w:rFonts w:eastAsia="Calibri" w:cs="Cordi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H SarabunPSK"/>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TH SarabunPSK"/>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H SarabunPSK"/>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TH SarabunPSK" w:hAnsi="TH SarabunPSK"/>
      <w:b/>
      <w:color w:val="000000"/>
      <w:sz w:val="3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H SarabunPSK"/>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TH SarabunPSK" w:hAnsi="TH SarabunPSK"/>
      <w:color w:val="000000"/>
      <w:sz w:val="3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TH SarabunPSK" w:hAnsi="TH SarabunPSK"/>
      <w:b/>
      <w:color w:val="000000"/>
      <w:sz w:val="32"/>
      <w:szCs w:val="4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TH SarabunPSK" w:hAnsi="TH SarabunPSK"/>
      <w:color w:val="00000A"/>
      <w:sz w:val="32"/>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ascii="TH SarabunPSK" w:hAnsi="TH SarabunPSK"/>
      <w:color w:val="000000"/>
      <w:sz w:val="36"/>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ascii="TH SarabunPSK" w:hAnsi="TH SarabunPSK"/>
      <w:b/>
      <w:color w:val="000000"/>
      <w:sz w:val="36"/>
      <w:szCs w:val="40"/>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TH SarabunPSK" w:hAnsi="TH SarabunPSK"/>
      <w:color w:val="000000"/>
      <w:sz w:val="36"/>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TH SarabunPSK"/>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ascii="TH SarabunPSK" w:hAnsi="TH SarabunPSK"/>
      <w:b/>
      <w:color w:val="000000"/>
      <w:sz w:val="36"/>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ascii="TH SarabunPSK" w:eastAsia="Calibri" w:hAnsi="TH SarabunPSK" w:cs="TH SarabunPSK"/>
      <w:color w:val="000000"/>
      <w:sz w:val="36"/>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H SarabunPSK" w:hAnsi="TH SarabunPSK"/>
      <w:b/>
      <w:color w:val="000000"/>
      <w:sz w:val="36"/>
      <w:szCs w:val="40"/>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ascii="TH SarabunPSK" w:eastAsia="Calibri" w:hAnsi="TH SarabunPSK" w:cs="TH SarabunPSK"/>
      <w:sz w:val="32"/>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ascii="TH SarabunPSK" w:eastAsia="Calibri" w:hAnsi="TH SarabunPSK" w:cs="TH SarabunPSK"/>
      <w:sz w:val="32"/>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eastAsia="Calibri" w:cs="TH SarabunPSK"/>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eastAsia="Calibri" w:cs="TH SarabunPSK"/>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Nirmala UI"/>
      <w:sz w:val="28"/>
    </w:rPr>
  </w:style>
  <w:style w:type="paragraph" w:styleId="BodyText">
    <w:name w:val="Body Text"/>
    <w:basedOn w:val="Normal"/>
    <w:pPr>
      <w:spacing w:after="140" w:line="288" w:lineRule="auto"/>
    </w:pPr>
  </w:style>
  <w:style w:type="paragraph" w:styleId="List">
    <w:name w:val="List"/>
    <w:basedOn w:val="BodyText"/>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customStyle="1" w:styleId="Index">
    <w:name w:val="Index"/>
    <w:basedOn w:val="Normal"/>
    <w:qFormat/>
    <w:pPr>
      <w:suppressLineNumbers/>
    </w:pPr>
    <w:rPr>
      <w:rFonts w:cs="Nirmala UI"/>
    </w:rPr>
  </w:style>
  <w:style w:type="paragraph" w:styleId="ListParagraph">
    <w:name w:val="List Paragraph"/>
    <w:basedOn w:val="Normal"/>
    <w:uiPriority w:val="34"/>
    <w:qFormat/>
    <w:rsid w:val="00F0403B"/>
    <w:pPr>
      <w:ind w:left="720"/>
      <w:contextualSpacing/>
    </w:pPr>
    <w:rPr>
      <w:rFonts w:ascii="TH SarabunPSK" w:hAnsi="TH SarabunPSK"/>
      <w:sz w:val="32"/>
    </w:rPr>
  </w:style>
  <w:style w:type="paragraph" w:styleId="BalloonText">
    <w:name w:val="Balloon Text"/>
    <w:basedOn w:val="Normal"/>
    <w:uiPriority w:val="99"/>
    <w:semiHidden/>
    <w:unhideWhenUsed/>
    <w:qFormat/>
    <w:rsid w:val="00027690"/>
    <w:pPr>
      <w:spacing w:after="0" w:line="240" w:lineRule="auto"/>
    </w:pPr>
    <w:rPr>
      <w:rFonts w:ascii="Tahoma" w:hAnsi="Tahoma" w:cs="Angsana New"/>
      <w:sz w:val="16"/>
      <w:szCs w:val="20"/>
    </w:rPr>
  </w:style>
  <w:style w:type="paragraph" w:styleId="Header">
    <w:name w:val="header"/>
    <w:basedOn w:val="Normal"/>
    <w:uiPriority w:val="99"/>
    <w:unhideWhenUsed/>
    <w:rsid w:val="00676D9B"/>
    <w:pPr>
      <w:tabs>
        <w:tab w:val="center" w:pos="4680"/>
        <w:tab w:val="right" w:pos="9360"/>
      </w:tabs>
      <w:spacing w:after="0" w:line="240" w:lineRule="auto"/>
    </w:pPr>
  </w:style>
  <w:style w:type="paragraph" w:styleId="Footer">
    <w:name w:val="footer"/>
    <w:basedOn w:val="Normal"/>
    <w:uiPriority w:val="99"/>
    <w:unhideWhenUsed/>
    <w:rsid w:val="00676D9B"/>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221F0"/>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rsid w:val="00001D2E"/>
    <w:rPr>
      <w:rFonts w:asciiTheme="majorHAnsi" w:eastAsiaTheme="majorEastAsia" w:hAnsiTheme="majorHAnsi" w:cstheme="majorBidi"/>
      <w:color w:val="365F91" w:themeColor="accent1" w:themeShade="BF"/>
      <w:sz w:val="26"/>
      <w:szCs w:val="33"/>
    </w:rPr>
  </w:style>
  <w:style w:type="character" w:customStyle="1" w:styleId="Heading3Char">
    <w:name w:val="Heading 3 Char"/>
    <w:basedOn w:val="DefaultParagraphFont"/>
    <w:link w:val="Heading3"/>
    <w:uiPriority w:val="9"/>
    <w:rsid w:val="00001D2E"/>
    <w:rPr>
      <w:rFonts w:asciiTheme="majorHAnsi" w:eastAsiaTheme="majorEastAsia" w:hAnsiTheme="majorHAnsi" w:cstheme="majorBidi"/>
      <w:color w:val="243F60" w:themeColor="accent1" w:themeShade="7F"/>
      <w:sz w:val="24"/>
      <w:szCs w:val="30"/>
    </w:rPr>
  </w:style>
  <w:style w:type="character" w:customStyle="1" w:styleId="Heading4Char">
    <w:name w:val="Heading 4 Char"/>
    <w:basedOn w:val="DefaultParagraphFont"/>
    <w:link w:val="Heading4"/>
    <w:uiPriority w:val="9"/>
    <w:rsid w:val="00673366"/>
    <w:rPr>
      <w:rFonts w:asciiTheme="majorHAnsi" w:eastAsiaTheme="majorEastAsia" w:hAnsiTheme="majorHAnsi" w:cstheme="majorBidi"/>
      <w:i/>
      <w:iCs/>
      <w:color w:val="365F91" w:themeColor="accent1" w:themeShade="BF"/>
    </w:rPr>
  </w:style>
  <w:style w:type="paragraph" w:customStyle="1" w:styleId="p1">
    <w:name w:val="p1"/>
    <w:basedOn w:val="Normal"/>
    <w:rsid w:val="00464C8D"/>
    <w:pPr>
      <w:spacing w:after="0" w:line="240" w:lineRule="auto"/>
    </w:pPr>
    <w:rPr>
      <w:rFonts w:ascii="Monaco" w:hAnsi="Monaco"/>
      <w:sz w:val="17"/>
      <w:szCs w:val="17"/>
    </w:rPr>
  </w:style>
  <w:style w:type="paragraph" w:customStyle="1" w:styleId="p2">
    <w:name w:val="p2"/>
    <w:basedOn w:val="Normal"/>
    <w:rsid w:val="00464C8D"/>
    <w:pPr>
      <w:spacing w:after="0" w:line="240" w:lineRule="auto"/>
    </w:pPr>
    <w:rPr>
      <w:rFonts w:ascii="Monaco" w:hAnsi="Monaco"/>
      <w:sz w:val="17"/>
      <w:szCs w:val="17"/>
    </w:rPr>
  </w:style>
  <w:style w:type="paragraph" w:customStyle="1" w:styleId="p3">
    <w:name w:val="p3"/>
    <w:basedOn w:val="Normal"/>
    <w:rsid w:val="00464C8D"/>
    <w:pPr>
      <w:spacing w:after="0" w:line="240" w:lineRule="auto"/>
    </w:pPr>
    <w:rPr>
      <w:rFonts w:ascii="Monaco" w:hAnsi="Monaco"/>
      <w:color w:val="7E504F"/>
      <w:sz w:val="17"/>
      <w:szCs w:val="17"/>
    </w:rPr>
  </w:style>
  <w:style w:type="paragraph" w:customStyle="1" w:styleId="p4">
    <w:name w:val="p4"/>
    <w:basedOn w:val="Normal"/>
    <w:rsid w:val="00464C8D"/>
    <w:pPr>
      <w:spacing w:after="0" w:line="240" w:lineRule="auto"/>
    </w:pPr>
    <w:rPr>
      <w:rFonts w:ascii="Monaco" w:hAnsi="Monaco"/>
      <w:color w:val="931A68"/>
      <w:sz w:val="17"/>
      <w:szCs w:val="17"/>
    </w:rPr>
  </w:style>
  <w:style w:type="character" w:customStyle="1" w:styleId="s1">
    <w:name w:val="s1"/>
    <w:basedOn w:val="DefaultParagraphFont"/>
    <w:rsid w:val="00464C8D"/>
    <w:rPr>
      <w:color w:val="931A68"/>
    </w:rPr>
  </w:style>
  <w:style w:type="character" w:customStyle="1" w:styleId="s2">
    <w:name w:val="s2"/>
    <w:basedOn w:val="DefaultParagraphFont"/>
    <w:rsid w:val="00464C8D"/>
    <w:rPr>
      <w:color w:val="7E504F"/>
    </w:rPr>
  </w:style>
  <w:style w:type="character" w:customStyle="1" w:styleId="s3">
    <w:name w:val="s3"/>
    <w:basedOn w:val="DefaultParagraphFont"/>
    <w:rsid w:val="00464C8D"/>
    <w:rPr>
      <w:color w:val="000000"/>
    </w:rPr>
  </w:style>
  <w:style w:type="character" w:customStyle="1" w:styleId="apple-tab-span">
    <w:name w:val="apple-tab-span"/>
    <w:basedOn w:val="DefaultParagraphFont"/>
    <w:rsid w:val="00464C8D"/>
  </w:style>
  <w:style w:type="character" w:customStyle="1" w:styleId="apple-converted-space">
    <w:name w:val="apple-converted-space"/>
    <w:basedOn w:val="DefaultParagraphFont"/>
    <w:rsid w:val="00464C8D"/>
  </w:style>
  <w:style w:type="character" w:styleId="IntenseReference">
    <w:name w:val="Intense Reference"/>
    <w:basedOn w:val="DefaultParagraphFont"/>
    <w:uiPriority w:val="32"/>
    <w:qFormat/>
    <w:rsid w:val="000A18EC"/>
    <w:rPr>
      <w:b/>
      <w:bCs/>
      <w:smallCaps/>
      <w:color w:val="4F81BD" w:themeColor="accent1"/>
      <w:spacing w:val="5"/>
    </w:rPr>
  </w:style>
  <w:style w:type="paragraph" w:styleId="Title">
    <w:name w:val="Title"/>
    <w:basedOn w:val="Normal"/>
    <w:next w:val="Normal"/>
    <w:link w:val="TitleChar"/>
    <w:qFormat/>
    <w:rsid w:val="00CA39D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39D2"/>
    <w:rPr>
      <w:rFonts w:asciiTheme="majorHAnsi" w:eastAsiaTheme="majorEastAsia" w:hAnsiTheme="majorHAnsi" w:cstheme="majorBidi"/>
      <w:spacing w:val="-10"/>
      <w:kern w:val="28"/>
      <w:sz w:val="56"/>
      <w:szCs w:val="71"/>
    </w:rPr>
  </w:style>
  <w:style w:type="paragraph" w:styleId="Revision">
    <w:name w:val="Revision"/>
    <w:hidden/>
    <w:uiPriority w:val="99"/>
    <w:semiHidden/>
    <w:rsid w:val="00F0403B"/>
  </w:style>
  <w:style w:type="table" w:styleId="TableGrid">
    <w:name w:val="Table Grid"/>
    <w:basedOn w:val="TableNormal"/>
    <w:uiPriority w:val="39"/>
    <w:rsid w:val="003E0A6F"/>
    <w:rPr>
      <w:sz w:val="24"/>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44DA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1278"/>
    <w:rPr>
      <w:sz w:val="16"/>
      <w:szCs w:val="16"/>
    </w:rPr>
  </w:style>
  <w:style w:type="paragraph" w:styleId="CommentText">
    <w:name w:val="annotation text"/>
    <w:basedOn w:val="Normal"/>
    <w:link w:val="CommentTextChar"/>
    <w:uiPriority w:val="99"/>
    <w:unhideWhenUsed/>
    <w:rsid w:val="00FB1278"/>
    <w:pPr>
      <w:spacing w:line="240" w:lineRule="auto"/>
    </w:pPr>
    <w:rPr>
      <w:sz w:val="20"/>
      <w:szCs w:val="25"/>
    </w:rPr>
  </w:style>
  <w:style w:type="character" w:customStyle="1" w:styleId="CommentTextChar">
    <w:name w:val="Comment Text Char"/>
    <w:basedOn w:val="DefaultParagraphFont"/>
    <w:link w:val="CommentText"/>
    <w:uiPriority w:val="99"/>
    <w:rsid w:val="00FB1278"/>
    <w:rPr>
      <w:sz w:val="20"/>
      <w:szCs w:val="25"/>
    </w:rPr>
  </w:style>
  <w:style w:type="paragraph" w:styleId="CommentSubject">
    <w:name w:val="annotation subject"/>
    <w:basedOn w:val="CommentText"/>
    <w:next w:val="CommentText"/>
    <w:link w:val="CommentSubjectChar"/>
    <w:uiPriority w:val="99"/>
    <w:semiHidden/>
    <w:unhideWhenUsed/>
    <w:rsid w:val="00FB1278"/>
    <w:rPr>
      <w:b/>
      <w:bCs/>
    </w:rPr>
  </w:style>
  <w:style w:type="character" w:customStyle="1" w:styleId="CommentSubjectChar">
    <w:name w:val="Comment Subject Char"/>
    <w:basedOn w:val="CommentTextChar"/>
    <w:link w:val="CommentSubject"/>
    <w:uiPriority w:val="99"/>
    <w:semiHidden/>
    <w:rsid w:val="00FB1278"/>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5348">
      <w:bodyDiv w:val="1"/>
      <w:marLeft w:val="0"/>
      <w:marRight w:val="0"/>
      <w:marTop w:val="0"/>
      <w:marBottom w:val="0"/>
      <w:divBdr>
        <w:top w:val="none" w:sz="0" w:space="0" w:color="auto"/>
        <w:left w:val="none" w:sz="0" w:space="0" w:color="auto"/>
        <w:bottom w:val="none" w:sz="0" w:space="0" w:color="auto"/>
        <w:right w:val="none" w:sz="0" w:space="0" w:color="auto"/>
      </w:divBdr>
    </w:div>
    <w:div w:id="317225400">
      <w:bodyDiv w:val="1"/>
      <w:marLeft w:val="0"/>
      <w:marRight w:val="0"/>
      <w:marTop w:val="0"/>
      <w:marBottom w:val="0"/>
      <w:divBdr>
        <w:top w:val="none" w:sz="0" w:space="0" w:color="auto"/>
        <w:left w:val="none" w:sz="0" w:space="0" w:color="auto"/>
        <w:bottom w:val="none" w:sz="0" w:space="0" w:color="auto"/>
        <w:right w:val="none" w:sz="0" w:space="0" w:color="auto"/>
      </w:divBdr>
    </w:div>
    <w:div w:id="437063128">
      <w:bodyDiv w:val="1"/>
      <w:marLeft w:val="0"/>
      <w:marRight w:val="0"/>
      <w:marTop w:val="0"/>
      <w:marBottom w:val="0"/>
      <w:divBdr>
        <w:top w:val="none" w:sz="0" w:space="0" w:color="auto"/>
        <w:left w:val="none" w:sz="0" w:space="0" w:color="auto"/>
        <w:bottom w:val="none" w:sz="0" w:space="0" w:color="auto"/>
        <w:right w:val="none" w:sz="0" w:space="0" w:color="auto"/>
      </w:divBdr>
    </w:div>
    <w:div w:id="439882641">
      <w:bodyDiv w:val="1"/>
      <w:marLeft w:val="0"/>
      <w:marRight w:val="0"/>
      <w:marTop w:val="0"/>
      <w:marBottom w:val="0"/>
      <w:divBdr>
        <w:top w:val="none" w:sz="0" w:space="0" w:color="auto"/>
        <w:left w:val="none" w:sz="0" w:space="0" w:color="auto"/>
        <w:bottom w:val="none" w:sz="0" w:space="0" w:color="auto"/>
        <w:right w:val="none" w:sz="0" w:space="0" w:color="auto"/>
      </w:divBdr>
    </w:div>
    <w:div w:id="463355877">
      <w:bodyDiv w:val="1"/>
      <w:marLeft w:val="0"/>
      <w:marRight w:val="0"/>
      <w:marTop w:val="0"/>
      <w:marBottom w:val="0"/>
      <w:divBdr>
        <w:top w:val="none" w:sz="0" w:space="0" w:color="auto"/>
        <w:left w:val="none" w:sz="0" w:space="0" w:color="auto"/>
        <w:bottom w:val="none" w:sz="0" w:space="0" w:color="auto"/>
        <w:right w:val="none" w:sz="0" w:space="0" w:color="auto"/>
      </w:divBdr>
    </w:div>
    <w:div w:id="481121190">
      <w:bodyDiv w:val="1"/>
      <w:marLeft w:val="0"/>
      <w:marRight w:val="0"/>
      <w:marTop w:val="0"/>
      <w:marBottom w:val="0"/>
      <w:divBdr>
        <w:top w:val="none" w:sz="0" w:space="0" w:color="auto"/>
        <w:left w:val="none" w:sz="0" w:space="0" w:color="auto"/>
        <w:bottom w:val="none" w:sz="0" w:space="0" w:color="auto"/>
        <w:right w:val="none" w:sz="0" w:space="0" w:color="auto"/>
      </w:divBdr>
      <w:divsChild>
        <w:div w:id="606502525">
          <w:marLeft w:val="-100"/>
          <w:marRight w:val="0"/>
          <w:marTop w:val="0"/>
          <w:marBottom w:val="0"/>
          <w:divBdr>
            <w:top w:val="none" w:sz="0" w:space="0" w:color="auto"/>
            <w:left w:val="none" w:sz="0" w:space="0" w:color="auto"/>
            <w:bottom w:val="none" w:sz="0" w:space="0" w:color="auto"/>
            <w:right w:val="none" w:sz="0" w:space="0" w:color="auto"/>
          </w:divBdr>
        </w:div>
      </w:divsChild>
    </w:div>
    <w:div w:id="557284873">
      <w:bodyDiv w:val="1"/>
      <w:marLeft w:val="0"/>
      <w:marRight w:val="0"/>
      <w:marTop w:val="0"/>
      <w:marBottom w:val="0"/>
      <w:divBdr>
        <w:top w:val="none" w:sz="0" w:space="0" w:color="auto"/>
        <w:left w:val="none" w:sz="0" w:space="0" w:color="auto"/>
        <w:bottom w:val="none" w:sz="0" w:space="0" w:color="auto"/>
        <w:right w:val="none" w:sz="0" w:space="0" w:color="auto"/>
      </w:divBdr>
    </w:div>
    <w:div w:id="634215180">
      <w:bodyDiv w:val="1"/>
      <w:marLeft w:val="0"/>
      <w:marRight w:val="0"/>
      <w:marTop w:val="0"/>
      <w:marBottom w:val="0"/>
      <w:divBdr>
        <w:top w:val="none" w:sz="0" w:space="0" w:color="auto"/>
        <w:left w:val="none" w:sz="0" w:space="0" w:color="auto"/>
        <w:bottom w:val="none" w:sz="0" w:space="0" w:color="auto"/>
        <w:right w:val="none" w:sz="0" w:space="0" w:color="auto"/>
      </w:divBdr>
    </w:div>
    <w:div w:id="672686191">
      <w:bodyDiv w:val="1"/>
      <w:marLeft w:val="0"/>
      <w:marRight w:val="0"/>
      <w:marTop w:val="0"/>
      <w:marBottom w:val="0"/>
      <w:divBdr>
        <w:top w:val="none" w:sz="0" w:space="0" w:color="auto"/>
        <w:left w:val="none" w:sz="0" w:space="0" w:color="auto"/>
        <w:bottom w:val="none" w:sz="0" w:space="0" w:color="auto"/>
        <w:right w:val="none" w:sz="0" w:space="0" w:color="auto"/>
      </w:divBdr>
    </w:div>
    <w:div w:id="743531234">
      <w:bodyDiv w:val="1"/>
      <w:marLeft w:val="0"/>
      <w:marRight w:val="0"/>
      <w:marTop w:val="0"/>
      <w:marBottom w:val="0"/>
      <w:divBdr>
        <w:top w:val="none" w:sz="0" w:space="0" w:color="auto"/>
        <w:left w:val="none" w:sz="0" w:space="0" w:color="auto"/>
        <w:bottom w:val="none" w:sz="0" w:space="0" w:color="auto"/>
        <w:right w:val="none" w:sz="0" w:space="0" w:color="auto"/>
      </w:divBdr>
    </w:div>
    <w:div w:id="749933719">
      <w:bodyDiv w:val="1"/>
      <w:marLeft w:val="0"/>
      <w:marRight w:val="0"/>
      <w:marTop w:val="0"/>
      <w:marBottom w:val="0"/>
      <w:divBdr>
        <w:top w:val="none" w:sz="0" w:space="0" w:color="auto"/>
        <w:left w:val="none" w:sz="0" w:space="0" w:color="auto"/>
        <w:bottom w:val="none" w:sz="0" w:space="0" w:color="auto"/>
        <w:right w:val="none" w:sz="0" w:space="0" w:color="auto"/>
      </w:divBdr>
    </w:div>
    <w:div w:id="763960063">
      <w:bodyDiv w:val="1"/>
      <w:marLeft w:val="0"/>
      <w:marRight w:val="0"/>
      <w:marTop w:val="0"/>
      <w:marBottom w:val="0"/>
      <w:divBdr>
        <w:top w:val="none" w:sz="0" w:space="0" w:color="auto"/>
        <w:left w:val="none" w:sz="0" w:space="0" w:color="auto"/>
        <w:bottom w:val="none" w:sz="0" w:space="0" w:color="auto"/>
        <w:right w:val="none" w:sz="0" w:space="0" w:color="auto"/>
      </w:divBdr>
    </w:div>
    <w:div w:id="798694167">
      <w:bodyDiv w:val="1"/>
      <w:marLeft w:val="0"/>
      <w:marRight w:val="0"/>
      <w:marTop w:val="0"/>
      <w:marBottom w:val="0"/>
      <w:divBdr>
        <w:top w:val="none" w:sz="0" w:space="0" w:color="auto"/>
        <w:left w:val="none" w:sz="0" w:space="0" w:color="auto"/>
        <w:bottom w:val="none" w:sz="0" w:space="0" w:color="auto"/>
        <w:right w:val="none" w:sz="0" w:space="0" w:color="auto"/>
      </w:divBdr>
      <w:divsChild>
        <w:div w:id="156582741">
          <w:marLeft w:val="-100"/>
          <w:marRight w:val="0"/>
          <w:marTop w:val="0"/>
          <w:marBottom w:val="0"/>
          <w:divBdr>
            <w:top w:val="none" w:sz="0" w:space="0" w:color="auto"/>
            <w:left w:val="none" w:sz="0" w:space="0" w:color="auto"/>
            <w:bottom w:val="none" w:sz="0" w:space="0" w:color="auto"/>
            <w:right w:val="none" w:sz="0" w:space="0" w:color="auto"/>
          </w:divBdr>
        </w:div>
      </w:divsChild>
    </w:div>
    <w:div w:id="876966602">
      <w:bodyDiv w:val="1"/>
      <w:marLeft w:val="0"/>
      <w:marRight w:val="0"/>
      <w:marTop w:val="0"/>
      <w:marBottom w:val="0"/>
      <w:divBdr>
        <w:top w:val="none" w:sz="0" w:space="0" w:color="auto"/>
        <w:left w:val="none" w:sz="0" w:space="0" w:color="auto"/>
        <w:bottom w:val="none" w:sz="0" w:space="0" w:color="auto"/>
        <w:right w:val="none" w:sz="0" w:space="0" w:color="auto"/>
      </w:divBdr>
    </w:div>
    <w:div w:id="890918027">
      <w:bodyDiv w:val="1"/>
      <w:marLeft w:val="0"/>
      <w:marRight w:val="0"/>
      <w:marTop w:val="0"/>
      <w:marBottom w:val="0"/>
      <w:divBdr>
        <w:top w:val="none" w:sz="0" w:space="0" w:color="auto"/>
        <w:left w:val="none" w:sz="0" w:space="0" w:color="auto"/>
        <w:bottom w:val="none" w:sz="0" w:space="0" w:color="auto"/>
        <w:right w:val="none" w:sz="0" w:space="0" w:color="auto"/>
      </w:divBdr>
    </w:div>
    <w:div w:id="895971094">
      <w:bodyDiv w:val="1"/>
      <w:marLeft w:val="0"/>
      <w:marRight w:val="0"/>
      <w:marTop w:val="0"/>
      <w:marBottom w:val="0"/>
      <w:divBdr>
        <w:top w:val="none" w:sz="0" w:space="0" w:color="auto"/>
        <w:left w:val="none" w:sz="0" w:space="0" w:color="auto"/>
        <w:bottom w:val="none" w:sz="0" w:space="0" w:color="auto"/>
        <w:right w:val="none" w:sz="0" w:space="0" w:color="auto"/>
      </w:divBdr>
      <w:divsChild>
        <w:div w:id="1348872552">
          <w:marLeft w:val="1440"/>
          <w:marRight w:val="0"/>
          <w:marTop w:val="0"/>
          <w:marBottom w:val="0"/>
          <w:divBdr>
            <w:top w:val="none" w:sz="0" w:space="0" w:color="auto"/>
            <w:left w:val="none" w:sz="0" w:space="0" w:color="auto"/>
            <w:bottom w:val="none" w:sz="0" w:space="0" w:color="auto"/>
            <w:right w:val="none" w:sz="0" w:space="0" w:color="auto"/>
          </w:divBdr>
        </w:div>
        <w:div w:id="744379271">
          <w:marLeft w:val="1440"/>
          <w:marRight w:val="0"/>
          <w:marTop w:val="0"/>
          <w:marBottom w:val="0"/>
          <w:divBdr>
            <w:top w:val="none" w:sz="0" w:space="0" w:color="auto"/>
            <w:left w:val="none" w:sz="0" w:space="0" w:color="auto"/>
            <w:bottom w:val="none" w:sz="0" w:space="0" w:color="auto"/>
            <w:right w:val="none" w:sz="0" w:space="0" w:color="auto"/>
          </w:divBdr>
        </w:div>
        <w:div w:id="932201235">
          <w:marLeft w:val="1440"/>
          <w:marRight w:val="0"/>
          <w:marTop w:val="0"/>
          <w:marBottom w:val="0"/>
          <w:divBdr>
            <w:top w:val="none" w:sz="0" w:space="0" w:color="auto"/>
            <w:left w:val="none" w:sz="0" w:space="0" w:color="auto"/>
            <w:bottom w:val="none" w:sz="0" w:space="0" w:color="auto"/>
            <w:right w:val="none" w:sz="0" w:space="0" w:color="auto"/>
          </w:divBdr>
        </w:div>
        <w:div w:id="1312102078">
          <w:marLeft w:val="1440"/>
          <w:marRight w:val="0"/>
          <w:marTop w:val="0"/>
          <w:marBottom w:val="0"/>
          <w:divBdr>
            <w:top w:val="none" w:sz="0" w:space="0" w:color="auto"/>
            <w:left w:val="none" w:sz="0" w:space="0" w:color="auto"/>
            <w:bottom w:val="none" w:sz="0" w:space="0" w:color="auto"/>
            <w:right w:val="none" w:sz="0" w:space="0" w:color="auto"/>
          </w:divBdr>
        </w:div>
        <w:div w:id="2135437801">
          <w:marLeft w:val="1440"/>
          <w:marRight w:val="0"/>
          <w:marTop w:val="0"/>
          <w:marBottom w:val="0"/>
          <w:divBdr>
            <w:top w:val="none" w:sz="0" w:space="0" w:color="auto"/>
            <w:left w:val="none" w:sz="0" w:space="0" w:color="auto"/>
            <w:bottom w:val="none" w:sz="0" w:space="0" w:color="auto"/>
            <w:right w:val="none" w:sz="0" w:space="0" w:color="auto"/>
          </w:divBdr>
        </w:div>
        <w:div w:id="1100612564">
          <w:marLeft w:val="1440"/>
          <w:marRight w:val="0"/>
          <w:marTop w:val="0"/>
          <w:marBottom w:val="0"/>
          <w:divBdr>
            <w:top w:val="none" w:sz="0" w:space="0" w:color="auto"/>
            <w:left w:val="none" w:sz="0" w:space="0" w:color="auto"/>
            <w:bottom w:val="none" w:sz="0" w:space="0" w:color="auto"/>
            <w:right w:val="none" w:sz="0" w:space="0" w:color="auto"/>
          </w:divBdr>
        </w:div>
        <w:div w:id="1910189144">
          <w:marLeft w:val="1440"/>
          <w:marRight w:val="0"/>
          <w:marTop w:val="0"/>
          <w:marBottom w:val="0"/>
          <w:divBdr>
            <w:top w:val="none" w:sz="0" w:space="0" w:color="auto"/>
            <w:left w:val="none" w:sz="0" w:space="0" w:color="auto"/>
            <w:bottom w:val="none" w:sz="0" w:space="0" w:color="auto"/>
            <w:right w:val="none" w:sz="0" w:space="0" w:color="auto"/>
          </w:divBdr>
        </w:div>
      </w:divsChild>
    </w:div>
    <w:div w:id="928536412">
      <w:bodyDiv w:val="1"/>
      <w:marLeft w:val="0"/>
      <w:marRight w:val="0"/>
      <w:marTop w:val="0"/>
      <w:marBottom w:val="0"/>
      <w:divBdr>
        <w:top w:val="none" w:sz="0" w:space="0" w:color="auto"/>
        <w:left w:val="none" w:sz="0" w:space="0" w:color="auto"/>
        <w:bottom w:val="none" w:sz="0" w:space="0" w:color="auto"/>
        <w:right w:val="none" w:sz="0" w:space="0" w:color="auto"/>
      </w:divBdr>
      <w:divsChild>
        <w:div w:id="387530060">
          <w:marLeft w:val="-100"/>
          <w:marRight w:val="0"/>
          <w:marTop w:val="0"/>
          <w:marBottom w:val="0"/>
          <w:divBdr>
            <w:top w:val="none" w:sz="0" w:space="0" w:color="auto"/>
            <w:left w:val="none" w:sz="0" w:space="0" w:color="auto"/>
            <w:bottom w:val="none" w:sz="0" w:space="0" w:color="auto"/>
            <w:right w:val="none" w:sz="0" w:space="0" w:color="auto"/>
          </w:divBdr>
        </w:div>
      </w:divsChild>
    </w:div>
    <w:div w:id="1003623966">
      <w:bodyDiv w:val="1"/>
      <w:marLeft w:val="0"/>
      <w:marRight w:val="0"/>
      <w:marTop w:val="0"/>
      <w:marBottom w:val="0"/>
      <w:divBdr>
        <w:top w:val="none" w:sz="0" w:space="0" w:color="auto"/>
        <w:left w:val="none" w:sz="0" w:space="0" w:color="auto"/>
        <w:bottom w:val="none" w:sz="0" w:space="0" w:color="auto"/>
        <w:right w:val="none" w:sz="0" w:space="0" w:color="auto"/>
      </w:divBdr>
    </w:div>
    <w:div w:id="1154183794">
      <w:bodyDiv w:val="1"/>
      <w:marLeft w:val="0"/>
      <w:marRight w:val="0"/>
      <w:marTop w:val="0"/>
      <w:marBottom w:val="0"/>
      <w:divBdr>
        <w:top w:val="none" w:sz="0" w:space="0" w:color="auto"/>
        <w:left w:val="none" w:sz="0" w:space="0" w:color="auto"/>
        <w:bottom w:val="none" w:sz="0" w:space="0" w:color="auto"/>
        <w:right w:val="none" w:sz="0" w:space="0" w:color="auto"/>
      </w:divBdr>
      <w:divsChild>
        <w:div w:id="1448043292">
          <w:marLeft w:val="-100"/>
          <w:marRight w:val="0"/>
          <w:marTop w:val="0"/>
          <w:marBottom w:val="0"/>
          <w:divBdr>
            <w:top w:val="none" w:sz="0" w:space="0" w:color="auto"/>
            <w:left w:val="none" w:sz="0" w:space="0" w:color="auto"/>
            <w:bottom w:val="none" w:sz="0" w:space="0" w:color="auto"/>
            <w:right w:val="none" w:sz="0" w:space="0" w:color="auto"/>
          </w:divBdr>
        </w:div>
      </w:divsChild>
    </w:div>
    <w:div w:id="1259173327">
      <w:bodyDiv w:val="1"/>
      <w:marLeft w:val="0"/>
      <w:marRight w:val="0"/>
      <w:marTop w:val="0"/>
      <w:marBottom w:val="0"/>
      <w:divBdr>
        <w:top w:val="none" w:sz="0" w:space="0" w:color="auto"/>
        <w:left w:val="none" w:sz="0" w:space="0" w:color="auto"/>
        <w:bottom w:val="none" w:sz="0" w:space="0" w:color="auto"/>
        <w:right w:val="none" w:sz="0" w:space="0" w:color="auto"/>
      </w:divBdr>
      <w:divsChild>
        <w:div w:id="1165321488">
          <w:marLeft w:val="-100"/>
          <w:marRight w:val="0"/>
          <w:marTop w:val="0"/>
          <w:marBottom w:val="0"/>
          <w:divBdr>
            <w:top w:val="none" w:sz="0" w:space="0" w:color="auto"/>
            <w:left w:val="none" w:sz="0" w:space="0" w:color="auto"/>
            <w:bottom w:val="none" w:sz="0" w:space="0" w:color="auto"/>
            <w:right w:val="none" w:sz="0" w:space="0" w:color="auto"/>
          </w:divBdr>
        </w:div>
      </w:divsChild>
    </w:div>
    <w:div w:id="1264261293">
      <w:bodyDiv w:val="1"/>
      <w:marLeft w:val="0"/>
      <w:marRight w:val="0"/>
      <w:marTop w:val="0"/>
      <w:marBottom w:val="0"/>
      <w:divBdr>
        <w:top w:val="none" w:sz="0" w:space="0" w:color="auto"/>
        <w:left w:val="none" w:sz="0" w:space="0" w:color="auto"/>
        <w:bottom w:val="none" w:sz="0" w:space="0" w:color="auto"/>
        <w:right w:val="none" w:sz="0" w:space="0" w:color="auto"/>
      </w:divBdr>
    </w:div>
    <w:div w:id="1283002577">
      <w:bodyDiv w:val="1"/>
      <w:marLeft w:val="0"/>
      <w:marRight w:val="0"/>
      <w:marTop w:val="0"/>
      <w:marBottom w:val="0"/>
      <w:divBdr>
        <w:top w:val="none" w:sz="0" w:space="0" w:color="auto"/>
        <w:left w:val="none" w:sz="0" w:space="0" w:color="auto"/>
        <w:bottom w:val="none" w:sz="0" w:space="0" w:color="auto"/>
        <w:right w:val="none" w:sz="0" w:space="0" w:color="auto"/>
      </w:divBdr>
    </w:div>
    <w:div w:id="1315374976">
      <w:bodyDiv w:val="1"/>
      <w:marLeft w:val="0"/>
      <w:marRight w:val="0"/>
      <w:marTop w:val="0"/>
      <w:marBottom w:val="0"/>
      <w:divBdr>
        <w:top w:val="none" w:sz="0" w:space="0" w:color="auto"/>
        <w:left w:val="none" w:sz="0" w:space="0" w:color="auto"/>
        <w:bottom w:val="none" w:sz="0" w:space="0" w:color="auto"/>
        <w:right w:val="none" w:sz="0" w:space="0" w:color="auto"/>
      </w:divBdr>
    </w:div>
    <w:div w:id="1387946122">
      <w:bodyDiv w:val="1"/>
      <w:marLeft w:val="0"/>
      <w:marRight w:val="0"/>
      <w:marTop w:val="0"/>
      <w:marBottom w:val="0"/>
      <w:divBdr>
        <w:top w:val="none" w:sz="0" w:space="0" w:color="auto"/>
        <w:left w:val="none" w:sz="0" w:space="0" w:color="auto"/>
        <w:bottom w:val="none" w:sz="0" w:space="0" w:color="auto"/>
        <w:right w:val="none" w:sz="0" w:space="0" w:color="auto"/>
      </w:divBdr>
    </w:div>
    <w:div w:id="1413963495">
      <w:bodyDiv w:val="1"/>
      <w:marLeft w:val="0"/>
      <w:marRight w:val="0"/>
      <w:marTop w:val="0"/>
      <w:marBottom w:val="0"/>
      <w:divBdr>
        <w:top w:val="none" w:sz="0" w:space="0" w:color="auto"/>
        <w:left w:val="none" w:sz="0" w:space="0" w:color="auto"/>
        <w:bottom w:val="none" w:sz="0" w:space="0" w:color="auto"/>
        <w:right w:val="none" w:sz="0" w:space="0" w:color="auto"/>
      </w:divBdr>
    </w:div>
    <w:div w:id="1452632616">
      <w:bodyDiv w:val="1"/>
      <w:marLeft w:val="0"/>
      <w:marRight w:val="0"/>
      <w:marTop w:val="0"/>
      <w:marBottom w:val="0"/>
      <w:divBdr>
        <w:top w:val="none" w:sz="0" w:space="0" w:color="auto"/>
        <w:left w:val="none" w:sz="0" w:space="0" w:color="auto"/>
        <w:bottom w:val="none" w:sz="0" w:space="0" w:color="auto"/>
        <w:right w:val="none" w:sz="0" w:space="0" w:color="auto"/>
      </w:divBdr>
    </w:div>
    <w:div w:id="1486554163">
      <w:bodyDiv w:val="1"/>
      <w:marLeft w:val="0"/>
      <w:marRight w:val="0"/>
      <w:marTop w:val="0"/>
      <w:marBottom w:val="0"/>
      <w:divBdr>
        <w:top w:val="none" w:sz="0" w:space="0" w:color="auto"/>
        <w:left w:val="none" w:sz="0" w:space="0" w:color="auto"/>
        <w:bottom w:val="none" w:sz="0" w:space="0" w:color="auto"/>
        <w:right w:val="none" w:sz="0" w:space="0" w:color="auto"/>
      </w:divBdr>
    </w:div>
    <w:div w:id="1518811576">
      <w:bodyDiv w:val="1"/>
      <w:marLeft w:val="0"/>
      <w:marRight w:val="0"/>
      <w:marTop w:val="0"/>
      <w:marBottom w:val="0"/>
      <w:divBdr>
        <w:top w:val="none" w:sz="0" w:space="0" w:color="auto"/>
        <w:left w:val="none" w:sz="0" w:space="0" w:color="auto"/>
        <w:bottom w:val="none" w:sz="0" w:space="0" w:color="auto"/>
        <w:right w:val="none" w:sz="0" w:space="0" w:color="auto"/>
      </w:divBdr>
    </w:div>
    <w:div w:id="1553035240">
      <w:bodyDiv w:val="1"/>
      <w:marLeft w:val="0"/>
      <w:marRight w:val="0"/>
      <w:marTop w:val="0"/>
      <w:marBottom w:val="0"/>
      <w:divBdr>
        <w:top w:val="none" w:sz="0" w:space="0" w:color="auto"/>
        <w:left w:val="none" w:sz="0" w:space="0" w:color="auto"/>
        <w:bottom w:val="none" w:sz="0" w:space="0" w:color="auto"/>
        <w:right w:val="none" w:sz="0" w:space="0" w:color="auto"/>
      </w:divBdr>
      <w:divsChild>
        <w:div w:id="734623077">
          <w:marLeft w:val="-100"/>
          <w:marRight w:val="0"/>
          <w:marTop w:val="0"/>
          <w:marBottom w:val="0"/>
          <w:divBdr>
            <w:top w:val="none" w:sz="0" w:space="0" w:color="auto"/>
            <w:left w:val="none" w:sz="0" w:space="0" w:color="auto"/>
            <w:bottom w:val="none" w:sz="0" w:space="0" w:color="auto"/>
            <w:right w:val="none" w:sz="0" w:space="0" w:color="auto"/>
          </w:divBdr>
        </w:div>
      </w:divsChild>
    </w:div>
    <w:div w:id="1644113045">
      <w:bodyDiv w:val="1"/>
      <w:marLeft w:val="0"/>
      <w:marRight w:val="0"/>
      <w:marTop w:val="0"/>
      <w:marBottom w:val="0"/>
      <w:divBdr>
        <w:top w:val="none" w:sz="0" w:space="0" w:color="auto"/>
        <w:left w:val="none" w:sz="0" w:space="0" w:color="auto"/>
        <w:bottom w:val="none" w:sz="0" w:space="0" w:color="auto"/>
        <w:right w:val="none" w:sz="0" w:space="0" w:color="auto"/>
      </w:divBdr>
    </w:div>
    <w:div w:id="1652174358">
      <w:bodyDiv w:val="1"/>
      <w:marLeft w:val="0"/>
      <w:marRight w:val="0"/>
      <w:marTop w:val="0"/>
      <w:marBottom w:val="0"/>
      <w:divBdr>
        <w:top w:val="none" w:sz="0" w:space="0" w:color="auto"/>
        <w:left w:val="none" w:sz="0" w:space="0" w:color="auto"/>
        <w:bottom w:val="none" w:sz="0" w:space="0" w:color="auto"/>
        <w:right w:val="none" w:sz="0" w:space="0" w:color="auto"/>
      </w:divBdr>
      <w:divsChild>
        <w:div w:id="1983381757">
          <w:marLeft w:val="-100"/>
          <w:marRight w:val="0"/>
          <w:marTop w:val="0"/>
          <w:marBottom w:val="0"/>
          <w:divBdr>
            <w:top w:val="none" w:sz="0" w:space="0" w:color="auto"/>
            <w:left w:val="none" w:sz="0" w:space="0" w:color="auto"/>
            <w:bottom w:val="none" w:sz="0" w:space="0" w:color="auto"/>
            <w:right w:val="none" w:sz="0" w:space="0" w:color="auto"/>
          </w:divBdr>
        </w:div>
      </w:divsChild>
    </w:div>
    <w:div w:id="1661881841">
      <w:bodyDiv w:val="1"/>
      <w:marLeft w:val="0"/>
      <w:marRight w:val="0"/>
      <w:marTop w:val="0"/>
      <w:marBottom w:val="0"/>
      <w:divBdr>
        <w:top w:val="none" w:sz="0" w:space="0" w:color="auto"/>
        <w:left w:val="none" w:sz="0" w:space="0" w:color="auto"/>
        <w:bottom w:val="none" w:sz="0" w:space="0" w:color="auto"/>
        <w:right w:val="none" w:sz="0" w:space="0" w:color="auto"/>
      </w:divBdr>
      <w:divsChild>
        <w:div w:id="292755767">
          <w:marLeft w:val="-100"/>
          <w:marRight w:val="0"/>
          <w:marTop w:val="0"/>
          <w:marBottom w:val="0"/>
          <w:divBdr>
            <w:top w:val="none" w:sz="0" w:space="0" w:color="auto"/>
            <w:left w:val="none" w:sz="0" w:space="0" w:color="auto"/>
            <w:bottom w:val="none" w:sz="0" w:space="0" w:color="auto"/>
            <w:right w:val="none" w:sz="0" w:space="0" w:color="auto"/>
          </w:divBdr>
        </w:div>
      </w:divsChild>
    </w:div>
    <w:div w:id="1670330728">
      <w:bodyDiv w:val="1"/>
      <w:marLeft w:val="0"/>
      <w:marRight w:val="0"/>
      <w:marTop w:val="0"/>
      <w:marBottom w:val="0"/>
      <w:divBdr>
        <w:top w:val="none" w:sz="0" w:space="0" w:color="auto"/>
        <w:left w:val="none" w:sz="0" w:space="0" w:color="auto"/>
        <w:bottom w:val="none" w:sz="0" w:space="0" w:color="auto"/>
        <w:right w:val="none" w:sz="0" w:space="0" w:color="auto"/>
      </w:divBdr>
    </w:div>
    <w:div w:id="1698192728">
      <w:bodyDiv w:val="1"/>
      <w:marLeft w:val="0"/>
      <w:marRight w:val="0"/>
      <w:marTop w:val="0"/>
      <w:marBottom w:val="0"/>
      <w:divBdr>
        <w:top w:val="none" w:sz="0" w:space="0" w:color="auto"/>
        <w:left w:val="none" w:sz="0" w:space="0" w:color="auto"/>
        <w:bottom w:val="none" w:sz="0" w:space="0" w:color="auto"/>
        <w:right w:val="none" w:sz="0" w:space="0" w:color="auto"/>
      </w:divBdr>
    </w:div>
    <w:div w:id="1796093009">
      <w:bodyDiv w:val="1"/>
      <w:marLeft w:val="0"/>
      <w:marRight w:val="0"/>
      <w:marTop w:val="0"/>
      <w:marBottom w:val="0"/>
      <w:divBdr>
        <w:top w:val="none" w:sz="0" w:space="0" w:color="auto"/>
        <w:left w:val="none" w:sz="0" w:space="0" w:color="auto"/>
        <w:bottom w:val="none" w:sz="0" w:space="0" w:color="auto"/>
        <w:right w:val="none" w:sz="0" w:space="0" w:color="auto"/>
      </w:divBdr>
    </w:div>
    <w:div w:id="1830830801">
      <w:bodyDiv w:val="1"/>
      <w:marLeft w:val="0"/>
      <w:marRight w:val="0"/>
      <w:marTop w:val="0"/>
      <w:marBottom w:val="0"/>
      <w:divBdr>
        <w:top w:val="none" w:sz="0" w:space="0" w:color="auto"/>
        <w:left w:val="none" w:sz="0" w:space="0" w:color="auto"/>
        <w:bottom w:val="none" w:sz="0" w:space="0" w:color="auto"/>
        <w:right w:val="none" w:sz="0" w:space="0" w:color="auto"/>
      </w:divBdr>
    </w:div>
    <w:div w:id="1831748279">
      <w:bodyDiv w:val="1"/>
      <w:marLeft w:val="0"/>
      <w:marRight w:val="0"/>
      <w:marTop w:val="0"/>
      <w:marBottom w:val="0"/>
      <w:divBdr>
        <w:top w:val="none" w:sz="0" w:space="0" w:color="auto"/>
        <w:left w:val="none" w:sz="0" w:space="0" w:color="auto"/>
        <w:bottom w:val="none" w:sz="0" w:space="0" w:color="auto"/>
        <w:right w:val="none" w:sz="0" w:space="0" w:color="auto"/>
      </w:divBdr>
    </w:div>
    <w:div w:id="1839998385">
      <w:bodyDiv w:val="1"/>
      <w:marLeft w:val="0"/>
      <w:marRight w:val="0"/>
      <w:marTop w:val="0"/>
      <w:marBottom w:val="0"/>
      <w:divBdr>
        <w:top w:val="none" w:sz="0" w:space="0" w:color="auto"/>
        <w:left w:val="none" w:sz="0" w:space="0" w:color="auto"/>
        <w:bottom w:val="none" w:sz="0" w:space="0" w:color="auto"/>
        <w:right w:val="none" w:sz="0" w:space="0" w:color="auto"/>
      </w:divBdr>
      <w:divsChild>
        <w:div w:id="1094977002">
          <w:marLeft w:val="-100"/>
          <w:marRight w:val="0"/>
          <w:marTop w:val="0"/>
          <w:marBottom w:val="0"/>
          <w:divBdr>
            <w:top w:val="none" w:sz="0" w:space="0" w:color="auto"/>
            <w:left w:val="none" w:sz="0" w:space="0" w:color="auto"/>
            <w:bottom w:val="none" w:sz="0" w:space="0" w:color="auto"/>
            <w:right w:val="none" w:sz="0" w:space="0" w:color="auto"/>
          </w:divBdr>
        </w:div>
      </w:divsChild>
    </w:div>
    <w:div w:id="1869835324">
      <w:bodyDiv w:val="1"/>
      <w:marLeft w:val="0"/>
      <w:marRight w:val="0"/>
      <w:marTop w:val="0"/>
      <w:marBottom w:val="0"/>
      <w:divBdr>
        <w:top w:val="none" w:sz="0" w:space="0" w:color="auto"/>
        <w:left w:val="none" w:sz="0" w:space="0" w:color="auto"/>
        <w:bottom w:val="none" w:sz="0" w:space="0" w:color="auto"/>
        <w:right w:val="none" w:sz="0" w:space="0" w:color="auto"/>
      </w:divBdr>
      <w:divsChild>
        <w:div w:id="212469393">
          <w:marLeft w:val="-100"/>
          <w:marRight w:val="0"/>
          <w:marTop w:val="0"/>
          <w:marBottom w:val="0"/>
          <w:divBdr>
            <w:top w:val="none" w:sz="0" w:space="0" w:color="auto"/>
            <w:left w:val="none" w:sz="0" w:space="0" w:color="auto"/>
            <w:bottom w:val="none" w:sz="0" w:space="0" w:color="auto"/>
            <w:right w:val="none" w:sz="0" w:space="0" w:color="auto"/>
          </w:divBdr>
        </w:div>
      </w:divsChild>
    </w:div>
    <w:div w:id="2023119916">
      <w:bodyDiv w:val="1"/>
      <w:marLeft w:val="0"/>
      <w:marRight w:val="0"/>
      <w:marTop w:val="0"/>
      <w:marBottom w:val="0"/>
      <w:divBdr>
        <w:top w:val="none" w:sz="0" w:space="0" w:color="auto"/>
        <w:left w:val="none" w:sz="0" w:space="0" w:color="auto"/>
        <w:bottom w:val="none" w:sz="0" w:space="0" w:color="auto"/>
        <w:right w:val="none" w:sz="0" w:space="0" w:color="auto"/>
      </w:divBdr>
    </w:div>
    <w:div w:id="2033219430">
      <w:bodyDiv w:val="1"/>
      <w:marLeft w:val="0"/>
      <w:marRight w:val="0"/>
      <w:marTop w:val="0"/>
      <w:marBottom w:val="0"/>
      <w:divBdr>
        <w:top w:val="none" w:sz="0" w:space="0" w:color="auto"/>
        <w:left w:val="none" w:sz="0" w:space="0" w:color="auto"/>
        <w:bottom w:val="none" w:sz="0" w:space="0" w:color="auto"/>
        <w:right w:val="none" w:sz="0" w:space="0" w:color="auto"/>
      </w:divBdr>
    </w:div>
    <w:div w:id="2116174519">
      <w:bodyDiv w:val="1"/>
      <w:marLeft w:val="0"/>
      <w:marRight w:val="0"/>
      <w:marTop w:val="0"/>
      <w:marBottom w:val="0"/>
      <w:divBdr>
        <w:top w:val="none" w:sz="0" w:space="0" w:color="auto"/>
        <w:left w:val="none" w:sz="0" w:space="0" w:color="auto"/>
        <w:bottom w:val="none" w:sz="0" w:space="0" w:color="auto"/>
        <w:right w:val="none" w:sz="0" w:space="0" w:color="auto"/>
      </w:divBdr>
    </w:div>
    <w:div w:id="2126921115">
      <w:bodyDiv w:val="1"/>
      <w:marLeft w:val="0"/>
      <w:marRight w:val="0"/>
      <w:marTop w:val="0"/>
      <w:marBottom w:val="0"/>
      <w:divBdr>
        <w:top w:val="none" w:sz="0" w:space="0" w:color="auto"/>
        <w:left w:val="none" w:sz="0" w:space="0" w:color="auto"/>
        <w:bottom w:val="none" w:sz="0" w:space="0" w:color="auto"/>
        <w:right w:val="none" w:sz="0" w:space="0" w:color="auto"/>
      </w:divBdr>
    </w:div>
    <w:div w:id="2142838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2972CE-0FF6-411D-B984-02F03595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16</Pages>
  <Words>1544</Words>
  <Characters>8803</Characters>
  <Application>Microsoft Office Word</Application>
  <DocSecurity>0</DocSecurity>
  <Lines>73</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ATOM</dc:creator>
  <cp:lastModifiedBy>Vishnu Kotrajaras</cp:lastModifiedBy>
  <cp:revision>226</cp:revision>
  <cp:lastPrinted>2019-09-26T10:13:00Z</cp:lastPrinted>
  <dcterms:created xsi:type="dcterms:W3CDTF">2022-01-13T15:47:00Z</dcterms:created>
  <dcterms:modified xsi:type="dcterms:W3CDTF">2022-02-08T15:04:00Z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